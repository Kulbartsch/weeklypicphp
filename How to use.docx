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114" w:rsidRDefault="00101BB4" w:rsidP="00101BB4">
      <w:pPr>
        <w:pStyle w:val="berschrift1"/>
      </w:pP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 w:rsidRPr="00101BB4">
        <w:t xml:space="preserve"> </w:t>
      </w:r>
    </w:p>
    <w:p w:rsidR="00101BB4" w:rsidRDefault="00101BB4" w:rsidP="00CF7D73"/>
    <w:p w:rsidR="00F97A55" w:rsidRDefault="00F31E0E" w:rsidP="00CF7D73">
      <w:r>
        <w:t xml:space="preserve">Mit der </w:t>
      </w:r>
      <w:proofErr w:type="spellStart"/>
      <w:r>
        <w:t>WeeklyPic</w:t>
      </w:r>
      <w:proofErr w:type="spellEnd"/>
      <w:r>
        <w:t xml:space="preserve">-Anwendung kann ein Bild auf die </w:t>
      </w:r>
      <w:proofErr w:type="spellStart"/>
      <w:r>
        <w:t>WeeklyPic</w:t>
      </w:r>
      <w:proofErr w:type="spellEnd"/>
      <w:r>
        <w:t xml:space="preserve"> konformen Abmessungen (akt</w:t>
      </w:r>
      <w:r w:rsidR="00782635">
        <w:t>uell</w:t>
      </w:r>
      <w:r>
        <w:t xml:space="preserve"> 2000 Pixel) skaliert werden. Hierbei wird aus den </w:t>
      </w:r>
      <w:r w:rsidR="00A67EBE">
        <w:t>Eingabefeldern unter anderem der Dateiname und der Titel des Bildes automatisch generiert. Da die Anwendung im Browser läuft</w:t>
      </w:r>
      <w:r w:rsidR="00F97A55">
        <w:t>,</w:t>
      </w:r>
      <w:r w:rsidR="00A67EBE">
        <w:t xml:space="preserve"> können Fotos von diversen internetfähigen Endgräten hochgeladen werden (</w:t>
      </w:r>
      <w:r w:rsidR="00F97A55">
        <w:t>PC, Smartphone, Tablet …).</w:t>
      </w:r>
      <w:r w:rsidR="00882D84">
        <w:t xml:space="preserve"> Die Anwendung erzeugt ein </w:t>
      </w:r>
      <w:r w:rsidR="00E02225">
        <w:t>Duplikat des Bildes, das Originalfoto auf dem Endgerät bleibt unverändert(!)</w:t>
      </w:r>
      <w:del w:id="0" w:author="Kaminski-Nieswandt, Hilka-Luise, NMM-NEP" w:date="2020-01-08T19:21:00Z">
        <w:r w:rsidR="00E02225" w:rsidDel="00D03781">
          <w:delText xml:space="preserve"> </w:delText>
        </w:r>
      </w:del>
      <w:r w:rsidR="00E02225">
        <w:t>.</w:t>
      </w:r>
    </w:p>
    <w:p w:rsidR="00F97A55" w:rsidRDefault="00C23C56" w:rsidP="00CF7D73">
      <w:r>
        <w:t xml:space="preserve"> </w:t>
      </w:r>
    </w:p>
    <w:p w:rsidR="00CD76EC" w:rsidRDefault="00CD76EC" w:rsidP="00CD76EC">
      <w:pPr>
        <w:pStyle w:val="berschrift2"/>
      </w:pPr>
      <w:r>
        <w:t>Startseite</w:t>
      </w:r>
    </w:p>
    <w:p w:rsidR="00C23C56" w:rsidRDefault="00C23C56" w:rsidP="00CF7D73">
      <w:r>
        <w:t xml:space="preserve">Hierzu als erstes über den </w:t>
      </w:r>
      <w:r>
        <w:rPr>
          <w:noProof/>
        </w:rPr>
        <w:drawing>
          <wp:inline distT="0" distB="0" distL="0" distR="0">
            <wp:extent cx="957532" cy="215335"/>
            <wp:effectExtent l="0" t="0" r="0" b="0"/>
            <wp:docPr id="3" name="Grafik 3" descr="C:\Users\nies05\Pictures\Screenpresso\2020-01-07_18h43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es05\Pictures\Screenpresso\2020-01-07_18h43_0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872" cy="21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Button, den </w:t>
      </w:r>
      <w:r w:rsidR="009F64CD">
        <w:t>Dateiman</w:t>
      </w:r>
      <w:r w:rsidR="003C6893">
        <w:t>a</w:t>
      </w:r>
      <w:r w:rsidR="009F64CD">
        <w:t xml:space="preserve">ger </w:t>
      </w:r>
      <w:r>
        <w:t>öffnen und im entsprechende Verzeichnis das gewünscht Bild auswählen.</w:t>
      </w:r>
    </w:p>
    <w:p w:rsidR="00F31E0E" w:rsidRDefault="00C23C56" w:rsidP="00CF7D73">
      <w:r>
        <w:rPr>
          <w:noProof/>
        </w:rPr>
        <w:drawing>
          <wp:inline distT="0" distB="0" distL="0" distR="0">
            <wp:extent cx="5753735" cy="2777490"/>
            <wp:effectExtent l="0" t="0" r="0" b="3810"/>
            <wp:docPr id="2" name="Grafik 2" descr="C:\Users\nies05\Pictures\Screenpresso\2020-01-07_18h42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es05\Pictures\Screenpresso\2020-01-07_18h42_1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D1C" w:rsidRDefault="00051D1C" w:rsidP="00CF7D73"/>
    <w:p w:rsidR="00051D1C" w:rsidRDefault="00051D1C" w:rsidP="00CF7D73">
      <w:r>
        <w:t xml:space="preserve">Im nächsten Schritt </w:t>
      </w:r>
      <w:r w:rsidR="00833B67">
        <w:t xml:space="preserve">deinen </w:t>
      </w:r>
      <w:r>
        <w:t>Benutzernamen eingeben</w:t>
      </w:r>
    </w:p>
    <w:p w:rsidR="00051D1C" w:rsidRDefault="00051D1C" w:rsidP="00CF7D73">
      <w:r w:rsidRPr="00051D1C">
        <w:rPr>
          <w:noProof/>
        </w:rPr>
        <w:drawing>
          <wp:inline distT="0" distB="0" distL="0" distR="0" wp14:anchorId="1CA3F655" wp14:editId="592DEC79">
            <wp:extent cx="5759450" cy="65151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D1C" w:rsidRDefault="00051D1C" w:rsidP="00CF7D73"/>
    <w:p w:rsidR="00051D1C" w:rsidRDefault="00051D1C" w:rsidP="00CF7D73">
      <w:r>
        <w:t xml:space="preserve">Danach den Titel eingeben </w:t>
      </w:r>
    </w:p>
    <w:p w:rsidR="00051D1C" w:rsidRDefault="00051D1C" w:rsidP="00CF7D73">
      <w:r w:rsidRPr="00051D1C">
        <w:rPr>
          <w:noProof/>
        </w:rPr>
        <w:drawing>
          <wp:inline distT="0" distB="0" distL="0" distR="0" wp14:anchorId="46329654" wp14:editId="18D2DD3A">
            <wp:extent cx="4383272" cy="66702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3272" cy="6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D1C" w:rsidRDefault="00051D1C" w:rsidP="00CF7D73">
      <w:r>
        <w:t>Bei der Bildbeschreibung gibt es unterschiedliche Szenarien</w:t>
      </w:r>
    </w:p>
    <w:p w:rsidR="00051D1C" w:rsidRDefault="00882D84" w:rsidP="00051D1C">
      <w:pPr>
        <w:pStyle w:val="Listenabsatz"/>
        <w:numPr>
          <w:ilvl w:val="0"/>
          <w:numId w:val="36"/>
        </w:numPr>
      </w:pPr>
      <w:r>
        <w:t>Bildbeschreibung eingeben – einge</w:t>
      </w:r>
      <w:r w:rsidR="00E02225">
        <w:t>ge</w:t>
      </w:r>
      <w:r>
        <w:t xml:space="preserve">bene Bildbeschreibung wird in die Metadaten des Fotos übernommen. Falls bereits Titel/Beschreibungen in den Metadaten des Bildes waren werden diese in der Kopie überschrieben. </w:t>
      </w:r>
    </w:p>
    <w:p w:rsidR="00E02225" w:rsidRDefault="00E02225" w:rsidP="00051D1C">
      <w:pPr>
        <w:pStyle w:val="Listenabsatz"/>
        <w:numPr>
          <w:ilvl w:val="0"/>
          <w:numId w:val="36"/>
        </w:numPr>
      </w:pPr>
      <w:r>
        <w:t xml:space="preserve">Bildbeschreibung wird leer gelassen </w:t>
      </w:r>
    </w:p>
    <w:p w:rsidR="00E02225" w:rsidRDefault="00E02225" w:rsidP="00E02225">
      <w:pPr>
        <w:pStyle w:val="Listenabsatz"/>
        <w:numPr>
          <w:ilvl w:val="1"/>
          <w:numId w:val="36"/>
        </w:numPr>
      </w:pPr>
      <w:r>
        <w:lastRenderedPageBreak/>
        <w:t>Falls in den Metadaten bereits Titel/Beschreibung enthalten waren werden diese in die Kopie des Bildes übernommen</w:t>
      </w:r>
    </w:p>
    <w:p w:rsidR="00E02225" w:rsidRDefault="00E02225" w:rsidP="00CA4075">
      <w:pPr>
        <w:pStyle w:val="Listenabsatz"/>
        <w:numPr>
          <w:ilvl w:val="1"/>
          <w:numId w:val="36"/>
        </w:numPr>
      </w:pPr>
      <w:r>
        <w:t xml:space="preserve">Wenn in den Metadaten kein Titel/Beschreibung enthalten ist </w:t>
      </w:r>
      <w:r w:rsidR="00CA4075">
        <w:t xml:space="preserve">wird der Titel/Beschreibung in den Metadaten der Kopie ebenfalls leer gelassen. Und auf der Folgeseite wird folgender Warnhinweis </w:t>
      </w:r>
      <w:r w:rsidR="00CA4075" w:rsidRPr="00CA4075">
        <w:rPr>
          <w:noProof/>
          <w:lang w:eastAsia="zh-CN"/>
        </w:rPr>
        <w:drawing>
          <wp:inline distT="0" distB="0" distL="0" distR="0" wp14:anchorId="4F9F675E" wp14:editId="793C8B21">
            <wp:extent cx="5650609" cy="495500"/>
            <wp:effectExtent l="0" t="0" r="762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0609" cy="4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E44" w:rsidRDefault="00016E44" w:rsidP="00016E44">
      <w:pPr>
        <w:pStyle w:val="Listenabsatz"/>
        <w:ind w:left="1440"/>
      </w:pPr>
      <w:r>
        <w:t xml:space="preserve">ausgeben. Über </w:t>
      </w:r>
      <w:r w:rsidRPr="00016E44">
        <w:rPr>
          <w:noProof/>
          <w:lang w:eastAsia="zh-CN"/>
        </w:rPr>
        <w:drawing>
          <wp:inline distT="0" distB="0" distL="0" distR="0" wp14:anchorId="1EF5374F" wp14:editId="78B6BFDA">
            <wp:extent cx="250166" cy="262674"/>
            <wp:effectExtent l="0" t="0" r="0" b="444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861" cy="27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der Browserleiste kann zurücknavigiert werden und ein Titel eingeben werden</w:t>
      </w:r>
      <w:r w:rsidR="005C7B59">
        <w:t>. Sollte das Bild keinen Titel haben, einfach weitermachen</w:t>
      </w:r>
      <w:r w:rsidR="009F64CD">
        <w:t>.</w:t>
      </w:r>
      <w:r w:rsidR="005C7B59">
        <w:t xml:space="preserve"> :-)</w:t>
      </w:r>
    </w:p>
    <w:p w:rsidR="00E43179" w:rsidRDefault="00E43179" w:rsidP="005C7B59"/>
    <w:p w:rsidR="00E43179" w:rsidRDefault="00E43179" w:rsidP="005C7B59"/>
    <w:p w:rsidR="00D13515" w:rsidRDefault="00D13515" w:rsidP="005C7B59">
      <w:r>
        <w:t xml:space="preserve">Im Schritt Bildzeitraum wird im Regelfall nur die Auswahl zwischen Woche und Monat getroffen. Die aktuelle Periode ist vorbelegt und muss manuell nur im Fall von Nachzüglern </w:t>
      </w:r>
      <w:r w:rsidR="00E43179">
        <w:t>geändert</w:t>
      </w:r>
      <w:r>
        <w:t xml:space="preserve"> we</w:t>
      </w:r>
      <w:r w:rsidR="00E43179">
        <w:t>rden (</w:t>
      </w:r>
      <w:r>
        <w:t>Entweder d</w:t>
      </w:r>
      <w:r w:rsidR="00E43179">
        <w:t>ie Zahl im Eingabefeld überschreiben oder die</w:t>
      </w:r>
      <w:r>
        <w:t xml:space="preserve"> </w:t>
      </w:r>
      <w:r w:rsidR="00E43179" w:rsidRPr="00E43179">
        <w:rPr>
          <w:noProof/>
        </w:rPr>
        <w:drawing>
          <wp:inline distT="0" distB="0" distL="0" distR="0" wp14:anchorId="2A399A11" wp14:editId="678F803A">
            <wp:extent cx="198408" cy="256277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085" cy="2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179">
        <w:t xml:space="preserve"> nutzen.)</w:t>
      </w:r>
    </w:p>
    <w:p w:rsidR="005C7B59" w:rsidRDefault="005C7B59" w:rsidP="005C7B59">
      <w:r w:rsidRPr="005C7B59">
        <w:rPr>
          <w:noProof/>
        </w:rPr>
        <w:drawing>
          <wp:inline distT="0" distB="0" distL="0" distR="0" wp14:anchorId="1CD68B31" wp14:editId="7703DFA9">
            <wp:extent cx="5759450" cy="99695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BCD" w:rsidRDefault="00E43179" w:rsidP="005C7B59">
      <w:r>
        <w:t xml:space="preserve">Der ausgewählte Zeitraum wird für die </w:t>
      </w:r>
      <w:proofErr w:type="spellStart"/>
      <w:r>
        <w:t>WeeklyPic</w:t>
      </w:r>
      <w:proofErr w:type="spellEnd"/>
      <w:r>
        <w:t xml:space="preserve"> konforme Erzeugung des Dateinamens genutzt.</w:t>
      </w:r>
      <w:r w:rsidR="00646A3B">
        <w:t xml:space="preserve"> Hierbei findet auch eine Prüfung statt ob </w:t>
      </w:r>
      <w:r w:rsidR="009F64CD">
        <w:t>ein Erstellungsdatum</w:t>
      </w:r>
      <w:r w:rsidR="00646A3B">
        <w:t xml:space="preserve"> </w:t>
      </w:r>
      <w:r w:rsidR="009F64CD">
        <w:t xml:space="preserve">in den Metadaten </w:t>
      </w:r>
      <w:r w:rsidR="00646A3B">
        <w:t>des Bildes zur Periode passt.</w:t>
      </w:r>
      <w:r w:rsidR="00477BCD">
        <w:t xml:space="preserve"> (Fehlerfall</w:t>
      </w:r>
      <w:r w:rsidR="009F64CD">
        <w:t>beschreibung</w:t>
      </w:r>
      <w:r w:rsidR="00477BCD">
        <w:t xml:space="preserve"> folgt weiter unten</w:t>
      </w:r>
      <w:r w:rsidR="009F64CD">
        <w:t>.</w:t>
      </w:r>
      <w:r w:rsidR="00477BCD">
        <w:t>)</w:t>
      </w:r>
      <w:r w:rsidR="00B648CB">
        <w:t xml:space="preserve"> Standardmäßig steht die Auswahl auf Woche und muss nur für das Monatsbild auf Monat umgestellt werden</w:t>
      </w:r>
      <w:r w:rsidR="00807C87">
        <w:t>.</w:t>
      </w:r>
    </w:p>
    <w:p w:rsidR="00B648CB" w:rsidRDefault="00B648CB" w:rsidP="005C7B59"/>
    <w:p w:rsidR="005C7B59" w:rsidRDefault="00477BCD" w:rsidP="005C7B59">
      <w:r>
        <w:t>Die beiden folgenden Felder sind optional und können leergelassen werden.</w:t>
      </w:r>
    </w:p>
    <w:p w:rsidR="00477BCD" w:rsidRDefault="00477BCD" w:rsidP="005C7B59">
      <w:r w:rsidRPr="00477BCD">
        <w:rPr>
          <w:noProof/>
        </w:rPr>
        <w:drawing>
          <wp:inline distT="0" distB="0" distL="0" distR="0" wp14:anchorId="2440E53B" wp14:editId="6021C434">
            <wp:extent cx="2429857" cy="1181578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9857" cy="118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BCD" w:rsidRDefault="00477BCD" w:rsidP="005C7B59">
      <w:r>
        <w:t>Urheber wird für andere Feld</w:t>
      </w:r>
      <w:r w:rsidR="00833B67">
        <w:t>er</w:t>
      </w:r>
      <w:r>
        <w:t xml:space="preserve"> </w:t>
      </w:r>
      <w:r w:rsidR="00391043">
        <w:t>(„</w:t>
      </w:r>
      <w:r w:rsidR="00391043" w:rsidRPr="00833B67">
        <w:t>Artist</w:t>
      </w:r>
      <w:r w:rsidR="00391043">
        <w:t>“, „</w:t>
      </w:r>
      <w:proofErr w:type="spellStart"/>
      <w:r w:rsidR="00391043">
        <w:t>Creator</w:t>
      </w:r>
      <w:proofErr w:type="spellEnd"/>
      <w:r w:rsidR="00391043">
        <w:t>“ und „</w:t>
      </w:r>
      <w:proofErr w:type="spellStart"/>
      <w:r w:rsidR="00391043">
        <w:t>By-line</w:t>
      </w:r>
      <w:proofErr w:type="spellEnd"/>
      <w:r w:rsidR="00391043">
        <w:t xml:space="preserve">“) </w:t>
      </w:r>
      <w:r>
        <w:t xml:space="preserve">in den Metadaten genutzt als der </w:t>
      </w:r>
      <w:proofErr w:type="spellStart"/>
      <w:r>
        <w:t>WeeklyPic</w:t>
      </w:r>
      <w:proofErr w:type="spellEnd"/>
      <w:r>
        <w:t xml:space="preserve">-Benutzername und kann von diesem durchaus abweichen z.B. Klarnamen als Urheber und Nick im </w:t>
      </w:r>
      <w:proofErr w:type="spellStart"/>
      <w:r>
        <w:t>Slack</w:t>
      </w:r>
      <w:proofErr w:type="spellEnd"/>
      <w:r w:rsidR="009F64CD">
        <w:t>.</w:t>
      </w:r>
    </w:p>
    <w:p w:rsidR="00E43179" w:rsidRDefault="003C210D" w:rsidP="005C7B59">
      <w:r>
        <w:t xml:space="preserve">Lizenz wird in den Metadaten in </w:t>
      </w:r>
      <w:r w:rsidR="00391043">
        <w:t xml:space="preserve">die </w:t>
      </w:r>
      <w:r>
        <w:t>Feld</w:t>
      </w:r>
      <w:r w:rsidR="00391043">
        <w:t>er</w:t>
      </w:r>
      <w:r>
        <w:t xml:space="preserve"> </w:t>
      </w:r>
      <w:r w:rsidR="00391043">
        <w:t>„Copyright“, „</w:t>
      </w:r>
      <w:proofErr w:type="spellStart"/>
      <w:r w:rsidR="00391043">
        <w:t>Rights</w:t>
      </w:r>
      <w:proofErr w:type="spellEnd"/>
      <w:r w:rsidR="00391043">
        <w:t>“, „</w:t>
      </w:r>
      <w:proofErr w:type="spellStart"/>
      <w:r>
        <w:t>CopyrightNotice</w:t>
      </w:r>
      <w:proofErr w:type="spellEnd"/>
      <w:r w:rsidR="00391043">
        <w:t>“</w:t>
      </w:r>
      <w:r>
        <w:t xml:space="preserve"> übernommen.</w:t>
      </w:r>
    </w:p>
    <w:p w:rsidR="003C210D" w:rsidRDefault="003C210D" w:rsidP="005C7B59">
      <w:r>
        <w:t xml:space="preserve">Auch hier gilt sind die </w:t>
      </w:r>
      <w:r w:rsidR="00695E15">
        <w:t xml:space="preserve">Felder leer aber </w:t>
      </w:r>
      <w:r>
        <w:t>in den Metadaten des Originalbildes hinterlegt, werden die Daten des Originals übernommen.</w:t>
      </w:r>
    </w:p>
    <w:p w:rsidR="00695E15" w:rsidRDefault="00695E15" w:rsidP="005C7B59"/>
    <w:p w:rsidR="00695E15" w:rsidRDefault="00695E15" w:rsidP="005C7B59">
      <w:r>
        <w:t>Ein Haken im Ankreuzfeld „GPS-Daten löschen“ löscht GPS-Daten in der Kopie des Bildes.</w:t>
      </w:r>
      <w:r w:rsidR="005A7534">
        <w:t xml:space="preserve"> </w:t>
      </w:r>
    </w:p>
    <w:p w:rsidR="00695E15" w:rsidRDefault="00695E15" w:rsidP="005C7B59">
      <w:r w:rsidRPr="00695E15">
        <w:rPr>
          <w:noProof/>
        </w:rPr>
        <w:lastRenderedPageBreak/>
        <w:drawing>
          <wp:inline distT="0" distB="0" distL="0" distR="0" wp14:anchorId="67D69D62" wp14:editId="2B98F447">
            <wp:extent cx="4856672" cy="823449"/>
            <wp:effectExtent l="0" t="0" r="127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3813" cy="83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534" w:rsidRPr="00B648CB" w:rsidRDefault="005A7534" w:rsidP="005C7B59">
      <w:pPr>
        <w:rPr>
          <w:i/>
        </w:rPr>
      </w:pPr>
      <w:r w:rsidRPr="00B648CB">
        <w:rPr>
          <w:i/>
        </w:rPr>
        <w:t xml:space="preserve">Anwendungsfall </w:t>
      </w:r>
      <w:r w:rsidR="00B648CB" w:rsidRPr="00B648CB">
        <w:rPr>
          <w:i/>
        </w:rPr>
        <w:t xml:space="preserve">wäre </w:t>
      </w:r>
      <w:proofErr w:type="spellStart"/>
      <w:r w:rsidR="00B648CB" w:rsidRPr="00B648CB">
        <w:rPr>
          <w:i/>
        </w:rPr>
        <w:t>z.B</w:t>
      </w:r>
      <w:proofErr w:type="spellEnd"/>
      <w:r w:rsidRPr="00B648CB">
        <w:rPr>
          <w:i/>
        </w:rPr>
        <w:t xml:space="preserve"> für private Nutzung </w:t>
      </w:r>
      <w:r w:rsidR="00B648CB" w:rsidRPr="00B648CB">
        <w:rPr>
          <w:i/>
        </w:rPr>
        <w:t xml:space="preserve">ist </w:t>
      </w:r>
      <w:r w:rsidRPr="00B648CB">
        <w:rPr>
          <w:i/>
        </w:rPr>
        <w:t xml:space="preserve">der Ort der Aufnahme eine nützliche Information, aber bei Veröffentlichung im Internet </w:t>
      </w:r>
      <w:r w:rsidR="00B648CB" w:rsidRPr="00B648CB">
        <w:rPr>
          <w:i/>
        </w:rPr>
        <w:t xml:space="preserve">geht es niemanden etwas an wann ihr </w:t>
      </w:r>
      <w:proofErr w:type="spellStart"/>
      <w:r w:rsidR="00B648CB" w:rsidRPr="00B648CB">
        <w:rPr>
          <w:i/>
        </w:rPr>
        <w:t>wo</w:t>
      </w:r>
      <w:proofErr w:type="spellEnd"/>
      <w:r w:rsidR="00B648CB" w:rsidRPr="00B648CB">
        <w:rPr>
          <w:i/>
        </w:rPr>
        <w:t xml:space="preserve"> Urlaub gemacht habt :-) </w:t>
      </w:r>
    </w:p>
    <w:p w:rsidR="00807C87" w:rsidRDefault="00807C87" w:rsidP="005C7B59"/>
    <w:p w:rsidR="00807C87" w:rsidRDefault="00807C87" w:rsidP="005C7B59">
      <w:r>
        <w:t>Bequemlichkeitscookie</w:t>
      </w:r>
    </w:p>
    <w:p w:rsidR="00807C87" w:rsidRDefault="00807C87" w:rsidP="005C7B59">
      <w:r w:rsidRPr="00807C87">
        <w:rPr>
          <w:noProof/>
        </w:rPr>
        <w:drawing>
          <wp:inline distT="0" distB="0" distL="0" distR="0" wp14:anchorId="51328F93" wp14:editId="63846E44">
            <wp:extent cx="3382742" cy="447856"/>
            <wp:effectExtent l="0" t="0" r="8255" b="952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2742" cy="44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C87" w:rsidRDefault="00807C87" w:rsidP="005C7B59">
      <w:r>
        <w:t xml:space="preserve">Hiermit wird ein reines Bequemlichkeits-Cookie </w:t>
      </w:r>
      <w:r w:rsidR="00391043">
        <w:t xml:space="preserve">im Browser </w:t>
      </w:r>
      <w:r>
        <w:t>erzeugt</w:t>
      </w:r>
      <w:r w:rsidR="002E3BC8">
        <w:t xml:space="preserve">, welches sich die Feldinhalte der der mit </w:t>
      </w:r>
      <w:r w:rsidR="002E3BC8" w:rsidRPr="002E3BC8">
        <w:rPr>
          <w:noProof/>
        </w:rPr>
        <w:drawing>
          <wp:inline distT="0" distB="0" distL="0" distR="0" wp14:anchorId="68E31FAA" wp14:editId="51FCD8BA">
            <wp:extent cx="267419" cy="233992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951" cy="23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BC8">
        <w:t xml:space="preserve"> gekennzeichneten Felder merkt und diese beim Aufruf der Website auf demselben Gerät vorblendet. Wenn der Haken gesetzt ist, ist beispielsweise der Benutzername beim nächsten Mal vorausgefüllt.</w:t>
      </w:r>
    </w:p>
    <w:p w:rsidR="002E3BC8" w:rsidRDefault="002E3BC8" w:rsidP="005C7B59">
      <w:r>
        <w:t>Es findet kein Tracking statt!</w:t>
      </w:r>
    </w:p>
    <w:p w:rsidR="002E3BC8" w:rsidRDefault="002E3BC8" w:rsidP="005C7B59"/>
    <w:p w:rsidR="002E3BC8" w:rsidRDefault="002E3BC8" w:rsidP="005C7B59">
      <w:r>
        <w:t xml:space="preserve">Über </w:t>
      </w:r>
      <w:r w:rsidRPr="002E3BC8">
        <w:rPr>
          <w:noProof/>
        </w:rPr>
        <w:drawing>
          <wp:inline distT="0" distB="0" distL="0" distR="0" wp14:anchorId="1BDF3294" wp14:editId="20EAA62D">
            <wp:extent cx="2040467" cy="313055"/>
            <wp:effectExtent l="0" t="0" r="4445" b="444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8390" b="25253"/>
                    <a:stretch/>
                  </pic:blipFill>
                  <pic:spPr bwMode="auto">
                    <a:xfrm>
                      <a:off x="0" y="0"/>
                      <a:ext cx="2042670" cy="313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94394">
        <w:t xml:space="preserve"> gelangt ihr auf die Folgeseite. Eine Kopie des ausgewählten Fotos liegt auf dem Server </w:t>
      </w:r>
      <w:r w:rsidR="007A1E71">
        <w:t>von Alexander. Die Bilder werden auf diesem temporär zwischengespeichert um die Änderungen an den Metadaten vorzunehmen. I</w:t>
      </w:r>
      <w:r w:rsidR="00E94394">
        <w:t xml:space="preserve">hr könnt die Eckdaten nochmal überprüfen bevor ihr das Bild im letzten Schritt für </w:t>
      </w:r>
      <w:proofErr w:type="spellStart"/>
      <w:r w:rsidR="00E94394">
        <w:t>WeeklyPic</w:t>
      </w:r>
      <w:proofErr w:type="spellEnd"/>
      <w:r w:rsidR="00E94394">
        <w:t xml:space="preserve"> bereitstellt</w:t>
      </w:r>
      <w:r w:rsidR="007A1E71">
        <w:t xml:space="preserve"> oder </w:t>
      </w:r>
      <w:r w:rsidR="00391043">
        <w:t>verwerft</w:t>
      </w:r>
      <w:r w:rsidR="00E94394">
        <w:t>.</w:t>
      </w:r>
    </w:p>
    <w:p w:rsidR="000E03C1" w:rsidRDefault="000E03C1" w:rsidP="005C7B59"/>
    <w:p w:rsidR="00A138A9" w:rsidRDefault="00A138A9" w:rsidP="005C7B59">
      <w:r>
        <w:br w:type="page"/>
      </w:r>
    </w:p>
    <w:p w:rsidR="00A138A9" w:rsidRDefault="00A138A9" w:rsidP="005C7B59"/>
    <w:p w:rsidR="00E94394" w:rsidRDefault="000E03C1" w:rsidP="00CD76EC">
      <w:pPr>
        <w:pStyle w:val="berschrift2"/>
      </w:pPr>
      <w:r>
        <w:t>Folgeseite</w:t>
      </w:r>
    </w:p>
    <w:p w:rsidR="002665A5" w:rsidRDefault="002665A5" w:rsidP="005C7B59">
      <w:r w:rsidRPr="002665A5">
        <w:rPr>
          <w:noProof/>
        </w:rPr>
        <w:drawing>
          <wp:inline distT="0" distB="0" distL="0" distR="0" wp14:anchorId="5B06CBF9" wp14:editId="0CA4E118">
            <wp:extent cx="3154050" cy="1496030"/>
            <wp:effectExtent l="0" t="0" r="0" b="952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54050" cy="14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C4" w:rsidRDefault="00EA13C4" w:rsidP="00EA13C4">
      <w:r>
        <w:t>Nach einer freundlichen Begrüßung enthält der Text folgende Informationen:</w:t>
      </w:r>
    </w:p>
    <w:p w:rsidR="00BD60A9" w:rsidRDefault="00EA13C4" w:rsidP="00BD60A9">
      <w:pPr>
        <w:ind w:left="709"/>
      </w:pPr>
      <w:r w:rsidRPr="00EA13C4">
        <w:rPr>
          <w:noProof/>
        </w:rPr>
        <w:drawing>
          <wp:inline distT="0" distB="0" distL="0" distR="0" wp14:anchorId="40F401BF" wp14:editId="03548D6C">
            <wp:extent cx="2105876" cy="343039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05876" cy="34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A13C4" w:rsidRDefault="00EA13C4" w:rsidP="00BD60A9">
      <w:pPr>
        <w:ind w:left="709"/>
      </w:pPr>
      <w:r>
        <w:t>Titel des Bildes</w:t>
      </w:r>
    </w:p>
    <w:p w:rsidR="00EA13C4" w:rsidRDefault="00EA13C4" w:rsidP="00BD60A9">
      <w:pPr>
        <w:ind w:left="709"/>
      </w:pPr>
      <w:r w:rsidRPr="00EA13C4">
        <w:rPr>
          <w:noProof/>
        </w:rPr>
        <w:drawing>
          <wp:inline distT="0" distB="0" distL="0" distR="0" wp14:anchorId="0124BC2B" wp14:editId="2EA1C89C">
            <wp:extent cx="2591848" cy="314452"/>
            <wp:effectExtent l="0" t="0" r="0" b="952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91848" cy="31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0A9">
        <w:t xml:space="preserve"> </w:t>
      </w:r>
    </w:p>
    <w:p w:rsidR="00BD60A9" w:rsidRDefault="00BD60A9" w:rsidP="00BD60A9">
      <w:pPr>
        <w:ind w:left="709"/>
      </w:pPr>
      <w:r>
        <w:t xml:space="preserve">Dies ist eine Erfolgsmeldung, die aussagt, dass der Upload </w:t>
      </w:r>
      <w:r w:rsidR="00782635">
        <w:t>auf Alexanders Server</w:t>
      </w:r>
      <w:r>
        <w:t xml:space="preserve"> erfolgreich war</w:t>
      </w:r>
      <w:r w:rsidR="00782635">
        <w:t>.</w:t>
      </w:r>
    </w:p>
    <w:p w:rsidR="00BD60A9" w:rsidRDefault="00BD60A9" w:rsidP="005C7B59"/>
    <w:p w:rsidR="00BD60A9" w:rsidRDefault="00BD60A9" w:rsidP="005C7B59">
      <w:r>
        <w:t>In Ausnahmen kann der Begrüßungstext wie folgt aussehen:</w:t>
      </w:r>
    </w:p>
    <w:p w:rsidR="000E03C1" w:rsidRDefault="000E03C1" w:rsidP="005C7B59">
      <w:r w:rsidRPr="000E03C1">
        <w:rPr>
          <w:noProof/>
        </w:rPr>
        <w:drawing>
          <wp:inline distT="0" distB="0" distL="0" distR="0" wp14:anchorId="65B9825C" wp14:editId="3E2350A3">
            <wp:extent cx="5660138" cy="2553732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60138" cy="255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A9" w:rsidRDefault="00BD60A9" w:rsidP="00A138A9">
      <w:pPr>
        <w:ind w:left="709"/>
      </w:pPr>
    </w:p>
    <w:p w:rsidR="00A138A9" w:rsidRDefault="00A138A9" w:rsidP="00A138A9">
      <w:pPr>
        <w:ind w:left="709"/>
      </w:pPr>
      <w:r w:rsidRPr="007A1E71">
        <w:rPr>
          <w:noProof/>
        </w:rPr>
        <w:drawing>
          <wp:inline distT="0" distB="0" distL="0" distR="0" wp14:anchorId="369A8E43" wp14:editId="62507B9A">
            <wp:extent cx="2944415" cy="714664"/>
            <wp:effectExtent l="0" t="0" r="0" b="952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44415" cy="71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05E" w:rsidRDefault="00716D63" w:rsidP="00716D63">
      <w:pPr>
        <w:ind w:left="709"/>
        <w:rPr>
          <w:i/>
        </w:rPr>
      </w:pPr>
      <w:r>
        <w:t xml:space="preserve">Hierbei handelt es sich um reine Statusinformationen, es gab bereits ein Bild </w:t>
      </w:r>
      <w:r w:rsidR="00782635">
        <w:t xml:space="preserve">von dir </w:t>
      </w:r>
      <w:r>
        <w:t xml:space="preserve">mit demselben Namen auf Alexanders Server, dieses wurde dort lokal gelöscht. Weder auf Eurem Endgerät noch auf dem </w:t>
      </w:r>
      <w:proofErr w:type="spellStart"/>
      <w:r>
        <w:t>WeeklyPic</w:t>
      </w:r>
      <w:proofErr w:type="spellEnd"/>
      <w:r>
        <w:t xml:space="preserve">-Server wurden hierdurch Bilder gelöscht! </w:t>
      </w:r>
      <w:r>
        <w:rPr>
          <w:i/>
        </w:rPr>
        <w:t>Mögliche Konstellati</w:t>
      </w:r>
      <w:r>
        <w:rPr>
          <w:i/>
        </w:rPr>
        <w:lastRenderedPageBreak/>
        <w:t>onen in denen dies</w:t>
      </w:r>
      <w:r w:rsidR="00782635">
        <w:rPr>
          <w:i/>
        </w:rPr>
        <w:t>e</w:t>
      </w:r>
      <w:r>
        <w:rPr>
          <w:i/>
        </w:rPr>
        <w:t xml:space="preserve"> Information erscheint ist beispielsweise</w:t>
      </w:r>
      <w:r w:rsidR="000B705E">
        <w:rPr>
          <w:i/>
        </w:rPr>
        <w:t>:</w:t>
      </w:r>
      <w:r>
        <w:rPr>
          <w:i/>
        </w:rPr>
        <w:t xml:space="preserve"> im Browser </w:t>
      </w:r>
      <w:r w:rsidR="000B705E">
        <w:rPr>
          <w:i/>
        </w:rPr>
        <w:t xml:space="preserve">zur Startseite zurückzugehen </w:t>
      </w:r>
      <w:r w:rsidR="00782635">
        <w:rPr>
          <w:i/>
        </w:rPr>
        <w:t xml:space="preserve">ohne vorher „löschen“ auszuwählen um </w:t>
      </w:r>
      <w:r w:rsidR="000B705E">
        <w:rPr>
          <w:i/>
        </w:rPr>
        <w:t>dort den Titel zu ändern</w:t>
      </w:r>
      <w:r w:rsidR="00782635">
        <w:rPr>
          <w:i/>
        </w:rPr>
        <w:t xml:space="preserve"> und das Bild erneut hoch zu laden.</w:t>
      </w:r>
    </w:p>
    <w:p w:rsidR="000B705E" w:rsidRDefault="000B705E" w:rsidP="00716D63">
      <w:pPr>
        <w:ind w:left="709"/>
        <w:rPr>
          <w:i/>
        </w:rPr>
      </w:pPr>
    </w:p>
    <w:p w:rsidR="00A138A9" w:rsidRDefault="000B705E" w:rsidP="00716D63">
      <w:pPr>
        <w:ind w:left="709"/>
      </w:pPr>
      <w:r w:rsidRPr="000B705E">
        <w:rPr>
          <w:i/>
          <w:noProof/>
        </w:rPr>
        <w:drawing>
          <wp:inline distT="0" distB="0" distL="0" distR="0" wp14:anchorId="710534FE" wp14:editId="19816C60">
            <wp:extent cx="2591848" cy="371625"/>
            <wp:effectExtent l="0" t="0" r="0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91848" cy="3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05E" w:rsidRDefault="000B705E" w:rsidP="00716D63">
      <w:pPr>
        <w:ind w:left="709"/>
      </w:pPr>
      <w:r>
        <w:t>Dies ist eine Erfolgsmeldung, die aussagt, da</w:t>
      </w:r>
      <w:r w:rsidR="00BD60A9">
        <w:t>s</w:t>
      </w:r>
      <w:r>
        <w:t xml:space="preserve">s der Upload </w:t>
      </w:r>
      <w:proofErr w:type="spellStart"/>
      <w:r w:rsidR="00391043">
        <w:t>a</w:t>
      </w:r>
      <w:r w:rsidR="003A7DE0">
        <w:t>f</w:t>
      </w:r>
      <w:proofErr w:type="spellEnd"/>
      <w:r w:rsidR="00391043">
        <w:t xml:space="preserve"> den Server</w:t>
      </w:r>
      <w:r>
        <w:t xml:space="preserve"> erfolgreich war</w:t>
      </w:r>
    </w:p>
    <w:p w:rsidR="000B705E" w:rsidRDefault="000B705E" w:rsidP="00716D63">
      <w:pPr>
        <w:ind w:left="709"/>
      </w:pPr>
    </w:p>
    <w:p w:rsidR="000B705E" w:rsidRDefault="000B705E" w:rsidP="00716D63">
      <w:pPr>
        <w:ind w:left="709"/>
      </w:pPr>
      <w:r w:rsidRPr="000B705E">
        <w:rPr>
          <w:noProof/>
        </w:rPr>
        <w:drawing>
          <wp:inline distT="0" distB="0" distL="0" distR="0" wp14:anchorId="4263D9A5" wp14:editId="497A2696">
            <wp:extent cx="5660138" cy="476443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60138" cy="47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05E" w:rsidRDefault="000B705E" w:rsidP="00716D63">
      <w:pPr>
        <w:ind w:left="709"/>
      </w:pPr>
      <w:r>
        <w:t>Weder in den Metadaten noch im Eingabefeld ist eine Bildbeschreibung angeben worden.</w:t>
      </w:r>
      <w:r w:rsidR="002665A5">
        <w:t xml:space="preserve"> Falls das Bild keinen Titel haben soll, ist alles ok – sonst zurück </w:t>
      </w:r>
      <w:r w:rsidR="002665A5" w:rsidRPr="002665A5">
        <w:rPr>
          <w:noProof/>
        </w:rPr>
        <w:drawing>
          <wp:inline distT="0" distB="0" distL="0" distR="0" wp14:anchorId="67585BC7" wp14:editId="18F59BFC">
            <wp:extent cx="189781" cy="189781"/>
            <wp:effectExtent l="0" t="0" r="1270" b="127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8088" cy="19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4CD">
        <w:t>.</w:t>
      </w:r>
    </w:p>
    <w:p w:rsidR="00CD76EC" w:rsidRDefault="00CD76EC" w:rsidP="00716D63">
      <w:pPr>
        <w:ind w:left="709"/>
      </w:pPr>
      <w:r>
        <w:br w:type="page"/>
      </w:r>
    </w:p>
    <w:p w:rsidR="00FF61BC" w:rsidRDefault="00FF61BC" w:rsidP="00716D63">
      <w:pPr>
        <w:ind w:left="709"/>
      </w:pPr>
    </w:p>
    <w:p w:rsidR="002665A5" w:rsidRDefault="00FF61BC" w:rsidP="00CD76EC">
      <w:pPr>
        <w:pStyle w:val="berschrift2"/>
      </w:pPr>
      <w:r>
        <w:t>Eckdate</w:t>
      </w:r>
      <w:r w:rsidRPr="00CD76EC">
        <w:t>n</w:t>
      </w:r>
      <w:r>
        <w:t xml:space="preserve"> der Bilder</w:t>
      </w:r>
    </w:p>
    <w:p w:rsidR="00FF61BC" w:rsidRDefault="00FF61BC" w:rsidP="00716D63">
      <w:pPr>
        <w:ind w:left="709"/>
      </w:pPr>
      <w:r>
        <w:t xml:space="preserve">Es folgen zwei Tabellen mit den wichtigsten Metadaten der Bilder. </w:t>
      </w:r>
    </w:p>
    <w:p w:rsidR="00143558" w:rsidRDefault="00143558" w:rsidP="00716D63">
      <w:pPr>
        <w:ind w:left="709"/>
      </w:pPr>
      <w:r>
        <w:t>In der ersten Tabelle werden die Metadaten des hochgeladenen Bildes angezeigt</w:t>
      </w:r>
      <w:r w:rsidR="00DD18D0">
        <w:t xml:space="preserve"> (diese Tabelle ist rein informativ und zeigt den Ursprungszustand des Bildes)</w:t>
      </w:r>
    </w:p>
    <w:p w:rsidR="00143558" w:rsidRDefault="00143558" w:rsidP="00716D63">
      <w:pPr>
        <w:ind w:left="709"/>
      </w:pPr>
      <w:r>
        <w:t xml:space="preserve">Unter „EXIF Tag“ befindet sich der Name des Merkmals, unter „aktuell“ der Feldinhalt des ursprünglichen Bildes und unter „soll“ </w:t>
      </w:r>
      <w:r w:rsidR="00CD76EC">
        <w:t xml:space="preserve">der </w:t>
      </w:r>
      <w:ins w:id="1" w:author="Kaminski-Nieswandt, Hilka-Luise, NMM-NEP" w:date="2020-01-08T19:28:00Z">
        <w:r w:rsidR="00CB3FBC">
          <w:t xml:space="preserve">Zielwert des </w:t>
        </w:r>
      </w:ins>
      <w:r w:rsidR="00CD76EC">
        <w:t>Merkmalswert</w:t>
      </w:r>
      <w:ins w:id="2" w:author="Kaminski-Nieswandt, Hilka-Luise, NMM-NEP" w:date="2020-01-08T19:29:00Z">
        <w:r w:rsidR="00CB3FBC">
          <w:t>,</w:t>
        </w:r>
      </w:ins>
      <w:bookmarkStart w:id="3" w:name="_GoBack"/>
      <w:bookmarkEnd w:id="3"/>
      <w:del w:id="4" w:author="Kaminski-Nieswandt, Hilka-Luise, NMM-NEP" w:date="2020-01-08T19:29:00Z">
        <w:r w:rsidR="009F64CD" w:rsidDel="00CB3FBC">
          <w:delText xml:space="preserve"> </w:delText>
        </w:r>
      </w:del>
      <w:del w:id="5" w:author="Kaminski-Nieswandt, Hilka-Luise, NMM-NEP" w:date="2020-01-08T19:28:00Z">
        <w:r w:rsidR="009F64CD" w:rsidDel="00CB3FBC">
          <w:delText>zu dem</w:delText>
        </w:r>
      </w:del>
      <w:r w:rsidR="009F64CD">
        <w:t xml:space="preserve"> </w:t>
      </w:r>
      <w:del w:id="6" w:author="Kaminski-Nieswandt, Hilka-Luise, NMM-NEP" w:date="2020-01-08T19:29:00Z">
        <w:r w:rsidR="009F64CD" w:rsidDel="00CB3FBC">
          <w:delText>–</w:delText>
        </w:r>
      </w:del>
      <w:r w:rsidR="009F64CD">
        <w:t xml:space="preserve"> auf Basis der Eingaben auf der Startseite</w:t>
      </w:r>
      <w:del w:id="7" w:author="Kaminski-Nieswandt, Hilka-Luise, NMM-NEP" w:date="2020-01-08T19:29:00Z">
        <w:r w:rsidR="009F64CD" w:rsidDel="00CB3FBC">
          <w:delText xml:space="preserve"> – geändert </w:delText>
        </w:r>
        <w:r w:rsidR="007126B5" w:rsidDel="00CB3FBC">
          <w:delText>wird</w:delText>
        </w:r>
      </w:del>
      <w:r w:rsidR="00CD76EC">
        <w:t>.</w:t>
      </w:r>
    </w:p>
    <w:p w:rsidR="00CD76EC" w:rsidRDefault="00C476DD" w:rsidP="00716D63">
      <w:pPr>
        <w:ind w:left="709"/>
      </w:pPr>
      <w:r w:rsidRPr="00C476DD">
        <w:rPr>
          <w:noProof/>
        </w:rPr>
        <w:drawing>
          <wp:inline distT="0" distB="0" distL="0" distR="0" wp14:anchorId="75CEBD14" wp14:editId="74366ED1">
            <wp:extent cx="3716252" cy="6136580"/>
            <wp:effectExtent l="0" t="0" r="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6252" cy="613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A4" w:rsidRDefault="00CD76EC" w:rsidP="00716D63">
      <w:pPr>
        <w:ind w:left="709"/>
      </w:pPr>
      <w:r>
        <w:t>In diesem Be</w:t>
      </w:r>
      <w:r w:rsidR="00C476DD">
        <w:t>i</w:t>
      </w:r>
      <w:r>
        <w:t xml:space="preserve">spiel </w:t>
      </w:r>
      <w:r w:rsidR="005E4BDF">
        <w:t xml:space="preserve">sieht man, dass das Bild ursprünglich keinen Titel hatte, die Titeldaten wurden </w:t>
      </w:r>
      <w:proofErr w:type="spellStart"/>
      <w:r w:rsidR="005E4BDF">
        <w:t>WeeklyPic</w:t>
      </w:r>
      <w:proofErr w:type="spellEnd"/>
      <w:r w:rsidR="005E4BDF">
        <w:t xml:space="preserve"> konform in Benutzername / Titel geändert. Ebenso wurde die Größe des Bildes von 1802 auf 2000 Pixel</w:t>
      </w:r>
      <w:r w:rsidR="00C476DD">
        <w:t xml:space="preserve"> geändert</w:t>
      </w:r>
      <w:r w:rsidR="005E4BDF">
        <w:t xml:space="preserve">. </w:t>
      </w:r>
      <w:r w:rsidR="00064845">
        <w:t>Urheber und Lizenz wurden von der Startseite übernommen. GPS-Daten waren im Ursprungsbild nicht enthalten</w:t>
      </w:r>
      <w:r w:rsidR="00F643A4">
        <w:t>.</w:t>
      </w:r>
    </w:p>
    <w:p w:rsidR="00F643A4" w:rsidRDefault="00F643A4" w:rsidP="00716D63">
      <w:pPr>
        <w:ind w:left="709"/>
      </w:pPr>
    </w:p>
    <w:p w:rsidR="006F2EE7" w:rsidRDefault="00F643A4" w:rsidP="006F2EE7">
      <w:pPr>
        <w:ind w:left="709"/>
      </w:pPr>
      <w:r>
        <w:t>In der zweiten Tabelle werden die relevanten Metadaten des automatisch angepassten Bildes angezeigt. Diese dient zur Überprüfung des Bildes vor dem endgültigen Hochladen</w:t>
      </w:r>
      <w:r w:rsidR="00DD18D0">
        <w:t xml:space="preserve">. An den Status Icons in der letzten Spalte kann erkannt werden, welche Merkmale erfolgreich </w:t>
      </w:r>
      <w:r w:rsidR="007126B5">
        <w:t xml:space="preserve">– entsprechend den angeforderten Daten – </w:t>
      </w:r>
      <w:r w:rsidR="00DD18D0">
        <w:t>gesetzt werden konnte</w:t>
      </w:r>
      <w:r w:rsidR="006F2EE7">
        <w:t>n</w:t>
      </w:r>
      <w:r w:rsidR="00DD18D0">
        <w:t xml:space="preserve"> und welche potentiell zu ei</w:t>
      </w:r>
      <w:r w:rsidR="006F2EE7">
        <w:t xml:space="preserve">nem Problem führen können </w:t>
      </w:r>
    </w:p>
    <w:p w:rsidR="006F2EE7" w:rsidRDefault="006F2EE7" w:rsidP="006F2EE7">
      <w:pPr>
        <w:ind w:left="709"/>
      </w:pPr>
      <w:r>
        <w:t xml:space="preserve">Grün – alles in Ordnung, </w:t>
      </w:r>
    </w:p>
    <w:p w:rsidR="006F2EE7" w:rsidRDefault="006F2EE7" w:rsidP="006F2EE7">
      <w:pPr>
        <w:ind w:left="709"/>
      </w:pPr>
      <w:r>
        <w:t>Gelb – ggfs. ein Problem</w:t>
      </w:r>
    </w:p>
    <w:p w:rsidR="006F2EE7" w:rsidRDefault="006F2EE7" w:rsidP="006F2EE7">
      <w:pPr>
        <w:ind w:left="709"/>
      </w:pPr>
      <w:proofErr w:type="gramStart"/>
      <w:r>
        <w:t xml:space="preserve">Rot </w:t>
      </w:r>
      <w:r w:rsidR="007126B5">
        <w:t xml:space="preserve"> –</w:t>
      </w:r>
      <w:proofErr w:type="gramEnd"/>
      <w:r>
        <w:t xml:space="preserve"> Fehler</w:t>
      </w:r>
      <w:r w:rsidR="007126B5">
        <w:t xml:space="preserve">haft bezogen auf die </w:t>
      </w:r>
      <w:proofErr w:type="spellStart"/>
      <w:r w:rsidR="007126B5">
        <w:t>Weeklypic</w:t>
      </w:r>
      <w:proofErr w:type="spellEnd"/>
      <w:r w:rsidR="007126B5">
        <w:t>-Anforderungen</w:t>
      </w:r>
    </w:p>
    <w:p w:rsidR="002665A5" w:rsidRDefault="00F643A4" w:rsidP="00716D63">
      <w:pPr>
        <w:ind w:left="709"/>
      </w:pPr>
      <w:r w:rsidRPr="00F643A4">
        <w:rPr>
          <w:noProof/>
        </w:rPr>
        <w:drawing>
          <wp:inline distT="0" distB="0" distL="0" distR="0" wp14:anchorId="49DEBFCA" wp14:editId="4740518B">
            <wp:extent cx="4021175" cy="6184225"/>
            <wp:effectExtent l="0" t="0" r="0" b="762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21175" cy="61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EE7" w:rsidRDefault="006F2EE7" w:rsidP="00716D63">
      <w:pPr>
        <w:ind w:left="709"/>
      </w:pPr>
    </w:p>
    <w:p w:rsidR="00012C03" w:rsidRDefault="00012C03" w:rsidP="00716D63">
      <w:pPr>
        <w:ind w:left="709"/>
      </w:pPr>
      <w:r>
        <w:t xml:space="preserve">Im Folgenden wird das hochgeladenen Bild angezeigt </w:t>
      </w:r>
    </w:p>
    <w:p w:rsidR="00012C03" w:rsidRDefault="00012C03" w:rsidP="00716D63">
      <w:pPr>
        <w:ind w:left="709"/>
      </w:pPr>
      <w:r w:rsidRPr="00012C03">
        <w:rPr>
          <w:noProof/>
        </w:rPr>
        <w:lastRenderedPageBreak/>
        <w:drawing>
          <wp:inline distT="0" distB="0" distL="0" distR="0" wp14:anchorId="4143F100" wp14:editId="0D7B55F8">
            <wp:extent cx="3925887" cy="1238751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25887" cy="123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03" w:rsidRDefault="00012C03" w:rsidP="00716D63">
      <w:pPr>
        <w:ind w:left="709"/>
      </w:pPr>
      <w:r>
        <w:t>Hier kann das Bild optisch noch einmal überprüft werden und ggfs. verworfen werden.</w:t>
      </w:r>
    </w:p>
    <w:p w:rsidR="00012C03" w:rsidRDefault="00012C03" w:rsidP="00716D63">
      <w:pPr>
        <w:ind w:left="709"/>
      </w:pPr>
    </w:p>
    <w:p w:rsidR="00012C03" w:rsidRDefault="00853D67" w:rsidP="0088648B">
      <w:pPr>
        <w:pStyle w:val="berschrift2"/>
      </w:pPr>
      <w:r>
        <w:t>Unter Und nun?  gibt es zwei Möglichkeiten</w:t>
      </w:r>
    </w:p>
    <w:p w:rsidR="00853D67" w:rsidRPr="006D4912" w:rsidRDefault="00853D67" w:rsidP="008C2C9F">
      <w:pPr>
        <w:pStyle w:val="Listenabsatz"/>
        <w:numPr>
          <w:ilvl w:val="0"/>
          <w:numId w:val="39"/>
        </w:numPr>
        <w:ind w:left="709"/>
        <w:rPr>
          <w:b/>
        </w:rPr>
      </w:pPr>
      <w:r w:rsidRPr="006D4912">
        <w:rPr>
          <w:b/>
        </w:rPr>
        <w:t>Erfolgsfall</w:t>
      </w:r>
    </w:p>
    <w:p w:rsidR="00853D67" w:rsidRDefault="00853D67" w:rsidP="00853D67">
      <w:pPr>
        <w:pStyle w:val="Listenabsatz"/>
        <w:ind w:left="709"/>
      </w:pPr>
      <w:r w:rsidRPr="00853D67">
        <w:rPr>
          <w:noProof/>
          <w:lang w:eastAsia="zh-CN"/>
        </w:rPr>
        <w:drawing>
          <wp:inline distT="0" distB="0" distL="0" distR="0" wp14:anchorId="788039AE" wp14:editId="0F13E806">
            <wp:extent cx="4511615" cy="1020931"/>
            <wp:effectExtent l="0" t="0" r="3810" b="8255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45707" cy="102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67" w:rsidRDefault="00853D67" w:rsidP="00853D67">
      <w:pPr>
        <w:pStyle w:val="Listenabsatz"/>
        <w:ind w:left="709"/>
      </w:pPr>
      <w:r>
        <w:t xml:space="preserve">Das Bild konnte erfolgreich angepasst werden und über </w:t>
      </w:r>
      <w:r>
        <w:rPr>
          <w:noProof/>
          <w:lang w:eastAsia="zh-CN"/>
        </w:rPr>
        <w:drawing>
          <wp:inline distT="0" distB="0" distL="0" distR="0">
            <wp:extent cx="2156460" cy="241300"/>
            <wp:effectExtent l="0" t="0" r="0" b="6350"/>
            <wp:docPr id="31" name="Grafik 31" descr="C:\Users\nies05\Pictures\Screenpresso\2020-01-07_20h58_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es05\Pictures\Screenpresso\2020-01-07_20h58_57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42F4">
        <w:t xml:space="preserve"> auf den </w:t>
      </w:r>
      <w:proofErr w:type="spellStart"/>
      <w:r w:rsidR="009142F4">
        <w:t>WeeklyPic</w:t>
      </w:r>
      <w:proofErr w:type="spellEnd"/>
      <w:r w:rsidR="009142F4">
        <w:t xml:space="preserve">-Server hochgeladen werden. Über </w:t>
      </w:r>
      <w:r w:rsidR="009142F4" w:rsidRPr="009142F4">
        <w:rPr>
          <w:noProof/>
          <w:lang w:eastAsia="zh-CN"/>
        </w:rPr>
        <w:drawing>
          <wp:inline distT="0" distB="0" distL="0" distR="0" wp14:anchorId="5B2E26B8" wp14:editId="37C38427">
            <wp:extent cx="931333" cy="323850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r="11912"/>
                    <a:stretch/>
                  </pic:blipFill>
                  <pic:spPr bwMode="auto">
                    <a:xfrm>
                      <a:off x="0" y="0"/>
                      <a:ext cx="931710" cy="323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42F4">
        <w:t xml:space="preserve"> wird das Bild </w:t>
      </w:r>
      <w:r w:rsidR="007126B5">
        <w:t xml:space="preserve">auf dem Server von Alexander </w:t>
      </w:r>
      <w:r w:rsidR="009142F4">
        <w:t xml:space="preserve">verworfen und zwar nur dort gelöscht </w:t>
      </w:r>
    </w:p>
    <w:p w:rsidR="009142F4" w:rsidRDefault="009142F4" w:rsidP="00853D67">
      <w:pPr>
        <w:pStyle w:val="Listenabsatz"/>
        <w:ind w:left="709"/>
      </w:pPr>
    </w:p>
    <w:p w:rsidR="009142F4" w:rsidRDefault="009142F4" w:rsidP="00853D67">
      <w:pPr>
        <w:pStyle w:val="Listenabsatz"/>
        <w:ind w:left="709"/>
      </w:pPr>
      <w:r>
        <w:t xml:space="preserve">Nach erfolgreichen Hochladen auf den </w:t>
      </w:r>
      <w:proofErr w:type="spellStart"/>
      <w:r>
        <w:t>WeeklyPic</w:t>
      </w:r>
      <w:proofErr w:type="spellEnd"/>
      <w:r>
        <w:t xml:space="preserve"> Server wird folgende Seite angezeigt</w:t>
      </w:r>
    </w:p>
    <w:p w:rsidR="009142F4" w:rsidRDefault="009142F4" w:rsidP="00853D67">
      <w:pPr>
        <w:pStyle w:val="Listenabsatz"/>
        <w:ind w:left="709"/>
      </w:pPr>
    </w:p>
    <w:p w:rsidR="009142F4" w:rsidRDefault="009142F4" w:rsidP="00853D67">
      <w:pPr>
        <w:pStyle w:val="Listenabsatz"/>
        <w:ind w:left="709"/>
      </w:pPr>
      <w:r w:rsidRPr="009142F4">
        <w:rPr>
          <w:noProof/>
          <w:lang w:eastAsia="zh-CN"/>
        </w:rPr>
        <w:drawing>
          <wp:inline distT="0" distB="0" distL="0" distR="0" wp14:anchorId="7928424D" wp14:editId="2B996915">
            <wp:extent cx="5374272" cy="2458444"/>
            <wp:effectExtent l="0" t="0" r="0" b="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74272" cy="245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2CA" w:rsidRDefault="00D332CA" w:rsidP="00853D67">
      <w:pPr>
        <w:pStyle w:val="Listenabsatz"/>
        <w:ind w:left="709"/>
      </w:pPr>
    </w:p>
    <w:p w:rsidR="00D332CA" w:rsidRDefault="0088648B" w:rsidP="0088648B">
      <w:pPr>
        <w:pStyle w:val="Listenabsatz"/>
        <w:numPr>
          <w:ilvl w:val="0"/>
          <w:numId w:val="39"/>
        </w:numPr>
        <w:ind w:left="709"/>
        <w:rPr>
          <w:b/>
        </w:rPr>
      </w:pPr>
      <w:r w:rsidRPr="0088648B">
        <w:rPr>
          <w:b/>
        </w:rPr>
        <w:t>Fehlerfall</w:t>
      </w:r>
    </w:p>
    <w:p w:rsidR="0088648B" w:rsidRDefault="0088648B" w:rsidP="0088648B">
      <w:pPr>
        <w:pStyle w:val="Listenabsatz"/>
        <w:ind w:left="709"/>
        <w:rPr>
          <w:b/>
        </w:rPr>
      </w:pPr>
    </w:p>
    <w:p w:rsidR="0088648B" w:rsidRDefault="0088648B" w:rsidP="0088648B">
      <w:pPr>
        <w:pStyle w:val="Listenabsatz"/>
        <w:ind w:left="709"/>
        <w:rPr>
          <w:b/>
        </w:rPr>
      </w:pPr>
      <w:r w:rsidRPr="0088648B">
        <w:rPr>
          <w:b/>
          <w:noProof/>
          <w:lang w:eastAsia="zh-CN"/>
        </w:rPr>
        <w:lastRenderedPageBreak/>
        <w:drawing>
          <wp:inline distT="0" distB="0" distL="0" distR="0" wp14:anchorId="46B4A7CC" wp14:editId="108FD122">
            <wp:extent cx="5759450" cy="2576195"/>
            <wp:effectExtent l="0" t="0" r="0" b="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DB" w:rsidRDefault="002804DB" w:rsidP="0088648B">
      <w:pPr>
        <w:pStyle w:val="Listenabsatz"/>
        <w:ind w:left="709"/>
        <w:rPr>
          <w:b/>
        </w:rPr>
      </w:pPr>
    </w:p>
    <w:p w:rsidR="00493313" w:rsidRPr="002804DB" w:rsidRDefault="002804DB" w:rsidP="00493313">
      <w:pPr>
        <w:pStyle w:val="Listenabsatz"/>
        <w:ind w:left="709"/>
      </w:pPr>
      <w:r>
        <w:t>Das rot</w:t>
      </w:r>
      <w:r w:rsidR="009C54B1">
        <w:t>e</w:t>
      </w:r>
      <w:r>
        <w:t xml:space="preserve"> </w:t>
      </w:r>
      <w:proofErr w:type="spellStart"/>
      <w:r>
        <w:t>Stop</w:t>
      </w:r>
      <w:proofErr w:type="spellEnd"/>
      <w:r w:rsidR="009C54B1">
        <w:t>-S</w:t>
      </w:r>
      <w:r>
        <w:t xml:space="preserve">ymbol im Merkmal </w:t>
      </w:r>
      <w:proofErr w:type="spellStart"/>
      <w:r>
        <w:t>Week</w:t>
      </w:r>
      <w:proofErr w:type="spellEnd"/>
      <w:r w:rsidR="009C54B1">
        <w:t xml:space="preserve"> zeigt an, </w:t>
      </w:r>
      <w:r w:rsidR="00493313">
        <w:t xml:space="preserve">das der Fehler in diesem Beispiel vermutlich in der Kombination ausgewählte Periode und Erzeugungsdatum des Fotos liegt. </w:t>
      </w:r>
    </w:p>
    <w:p w:rsidR="002804DB" w:rsidRDefault="002804DB" w:rsidP="0088648B">
      <w:pPr>
        <w:pStyle w:val="Listenabsatz"/>
        <w:ind w:left="709"/>
        <w:rPr>
          <w:b/>
        </w:rPr>
      </w:pPr>
      <w:r w:rsidRPr="002804DB">
        <w:rPr>
          <w:b/>
          <w:noProof/>
          <w:lang w:eastAsia="zh-CN"/>
        </w:rPr>
        <w:drawing>
          <wp:inline distT="0" distB="0" distL="0" distR="0" wp14:anchorId="687FC7B5" wp14:editId="48D3A838">
            <wp:extent cx="4371974" cy="781050"/>
            <wp:effectExtent l="0" t="0" r="0" b="0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85966" cy="78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313" w:rsidRDefault="00493313" w:rsidP="0088648B">
      <w:pPr>
        <w:pStyle w:val="Listenabsatz"/>
        <w:ind w:left="709"/>
        <w:rPr>
          <w:b/>
        </w:rPr>
      </w:pPr>
    </w:p>
    <w:p w:rsidR="009C54B1" w:rsidRDefault="009C54B1" w:rsidP="0088648B">
      <w:pPr>
        <w:pStyle w:val="Listenabsatz"/>
        <w:ind w:left="709"/>
      </w:pPr>
      <w:r>
        <w:t>Der Fehler in diesem Beispiel ist leicht zu beheben, da versehentlich ein viel zu altes Bild ausgewählt wurde.</w:t>
      </w:r>
    </w:p>
    <w:p w:rsidR="009C54B1" w:rsidRDefault="009C54B1" w:rsidP="0088648B">
      <w:pPr>
        <w:pStyle w:val="Listenabsatz"/>
        <w:ind w:left="709"/>
      </w:pPr>
    </w:p>
    <w:p w:rsidR="009C54B1" w:rsidRDefault="009C54B1" w:rsidP="0088648B">
      <w:pPr>
        <w:pStyle w:val="Listenabsatz"/>
        <w:ind w:left="709"/>
      </w:pPr>
      <w:r>
        <w:t xml:space="preserve">Wenn Ihr den Fehler nicht beheben könnt und euch sicher seid, das mit dem Bild alles in Ordnung ist, dann über </w:t>
      </w:r>
    </w:p>
    <w:p w:rsidR="009C54B1" w:rsidRDefault="009C54B1" w:rsidP="0088648B">
      <w:pPr>
        <w:pStyle w:val="Listenabsatz"/>
        <w:ind w:left="709"/>
      </w:pPr>
      <w:r w:rsidRPr="009C54B1">
        <w:rPr>
          <w:noProof/>
          <w:lang w:eastAsia="zh-CN"/>
        </w:rPr>
        <w:drawing>
          <wp:inline distT="0" distB="0" distL="0" distR="0" wp14:anchorId="01140666" wp14:editId="1756AD5A">
            <wp:extent cx="2914650" cy="262467"/>
            <wp:effectExtent l="0" t="0" r="0" b="4445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t="28512" b="19497"/>
                    <a:stretch/>
                  </pic:blipFill>
                  <pic:spPr bwMode="auto">
                    <a:xfrm>
                      <a:off x="0" y="0"/>
                      <a:ext cx="2915829" cy="262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61D93">
        <w:t xml:space="preserve"> hochladen.</w:t>
      </w:r>
    </w:p>
    <w:p w:rsidR="00B61D93" w:rsidRDefault="00B61D93" w:rsidP="0088648B">
      <w:pPr>
        <w:pStyle w:val="Listenabsatz"/>
        <w:ind w:left="709"/>
      </w:pPr>
    </w:p>
    <w:p w:rsidR="00B61D93" w:rsidRDefault="00B61D93" w:rsidP="0088648B">
      <w:pPr>
        <w:pStyle w:val="Listenabsatz"/>
        <w:ind w:left="709"/>
      </w:pPr>
      <w:r>
        <w:t>Das Bild wird dann von den Admins überprüft ggfs. korrigiert und in den Freigabeordner verschoben.</w:t>
      </w:r>
    </w:p>
    <w:p w:rsidR="009F64CD" w:rsidRDefault="009F64CD" w:rsidP="0088648B">
      <w:pPr>
        <w:pStyle w:val="Listenabsatz"/>
        <w:ind w:left="709"/>
      </w:pPr>
    </w:p>
    <w:p w:rsidR="007126B5" w:rsidRDefault="007126B5" w:rsidP="0088648B">
      <w:pPr>
        <w:pStyle w:val="Listenabsatz"/>
        <w:ind w:left="709"/>
      </w:pPr>
    </w:p>
    <w:p w:rsidR="007126B5" w:rsidRDefault="007126B5" w:rsidP="0088648B">
      <w:pPr>
        <w:pStyle w:val="Listenabsatz"/>
        <w:ind w:left="709"/>
      </w:pPr>
    </w:p>
    <w:p w:rsidR="007126B5" w:rsidRPr="007126B5" w:rsidRDefault="009F64CD" w:rsidP="007126B5">
      <w:pPr>
        <w:pStyle w:val="berschrift1"/>
      </w:pPr>
      <w:r>
        <w:t xml:space="preserve">Anhang </w:t>
      </w:r>
    </w:p>
    <w:p w:rsidR="007126B5" w:rsidRDefault="007126B5" w:rsidP="0088648B">
      <w:pPr>
        <w:pStyle w:val="Listenabsatz"/>
        <w:ind w:left="709"/>
      </w:pPr>
    </w:p>
    <w:p w:rsidR="009F64CD" w:rsidRPr="009C54B1" w:rsidRDefault="009F64CD" w:rsidP="0088648B">
      <w:pPr>
        <w:pStyle w:val="Listenabsatz"/>
        <w:ind w:left="709"/>
      </w:pPr>
      <w:r>
        <w:t xml:space="preserve">Mehr zu den Bild Metadaten findet ihr hier: </w:t>
      </w:r>
      <w:r w:rsidRPr="009F64CD">
        <w:t>https://exiftool.org/TagNames/index.html</w:t>
      </w:r>
    </w:p>
    <w:sectPr w:rsidR="009F64CD" w:rsidRPr="009C54B1" w:rsidSect="00CF7D73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06" w:h="16838" w:code="9"/>
      <w:pgMar w:top="1418" w:right="1418" w:bottom="141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8B0" w:rsidRDefault="00F678B0">
      <w:r>
        <w:separator/>
      </w:r>
    </w:p>
    <w:p w:rsidR="00F678B0" w:rsidRDefault="00F678B0"/>
    <w:p w:rsidR="00F678B0" w:rsidRDefault="00F678B0"/>
  </w:endnote>
  <w:endnote w:type="continuationSeparator" w:id="0">
    <w:p w:rsidR="00F678B0" w:rsidRDefault="00F678B0">
      <w:r>
        <w:continuationSeparator/>
      </w:r>
    </w:p>
    <w:p w:rsidR="00F678B0" w:rsidRDefault="00F678B0"/>
    <w:p w:rsidR="00F678B0" w:rsidRDefault="00F678B0"/>
  </w:endnote>
  <w:endnote w:type="continuationNotice" w:id="1">
    <w:p w:rsidR="00F678B0" w:rsidRDefault="00F678B0">
      <w:pPr>
        <w:spacing w:after="0" w:line="240" w:lineRule="auto"/>
      </w:pPr>
    </w:p>
    <w:p w:rsidR="00F678B0" w:rsidRDefault="00F678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D73" w:rsidRDefault="00CF7D7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D59" w:rsidRPr="00EF6221" w:rsidRDefault="00D61D59" w:rsidP="008E5E8A">
    <w:pPr>
      <w:pStyle w:val="Fuzeile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D59" w:rsidRPr="00EF2048" w:rsidRDefault="00D61D59" w:rsidP="006C3A19">
    <w:pPr>
      <w:pStyle w:val="Fuzeile"/>
    </w:pPr>
    <w:bookmarkStart w:id="8" w:name="OLE_LINK3"/>
    <w:bookmarkStart w:id="9" w:name="OLE_LINK4"/>
    <w:bookmarkStart w:id="10" w:name="_Hlk310431568"/>
    <w:bookmarkEnd w:id="8"/>
    <w:bookmarkEnd w:id="9"/>
    <w:bookmarkEnd w:id="1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8B0" w:rsidRDefault="00F678B0">
      <w:r>
        <w:separator/>
      </w:r>
    </w:p>
    <w:p w:rsidR="00F678B0" w:rsidRDefault="00F678B0"/>
    <w:p w:rsidR="00F678B0" w:rsidRDefault="00F678B0"/>
  </w:footnote>
  <w:footnote w:type="continuationSeparator" w:id="0">
    <w:p w:rsidR="00F678B0" w:rsidRDefault="00F678B0">
      <w:r>
        <w:continuationSeparator/>
      </w:r>
    </w:p>
    <w:p w:rsidR="00F678B0" w:rsidRDefault="00F678B0"/>
    <w:p w:rsidR="00F678B0" w:rsidRDefault="00F678B0"/>
  </w:footnote>
  <w:footnote w:type="continuationNotice" w:id="1">
    <w:p w:rsidR="00F678B0" w:rsidRDefault="00F678B0">
      <w:pPr>
        <w:spacing w:after="0" w:line="240" w:lineRule="auto"/>
      </w:pPr>
    </w:p>
    <w:p w:rsidR="00F678B0" w:rsidRDefault="00F678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D73" w:rsidRDefault="00CF7D7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D59" w:rsidRDefault="00D61D59" w:rsidP="003B75C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D59" w:rsidRDefault="00D61D59" w:rsidP="00100EF8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346BF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3A229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7A899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48C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D68B3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E84A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C40BC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102ED6"/>
    <w:lvl w:ilvl="0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4038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16D1F8"/>
    <w:lvl w:ilvl="0">
      <w:start w:val="1"/>
      <w:numFmt w:val="bullet"/>
      <w:lvlText w:val="▪"/>
      <w:lvlJc w:val="left"/>
      <w:pPr>
        <w:ind w:left="360" w:hanging="360"/>
      </w:pPr>
      <w:rPr>
        <w:rFonts w:ascii="Sylfaen" w:hAnsi="Sylfaen" w:hint="default"/>
        <w:color w:val="0070C0"/>
        <w:sz w:val="52"/>
        <w:vertAlign w:val="subscript"/>
      </w:rPr>
    </w:lvl>
  </w:abstractNum>
  <w:abstractNum w:abstractNumId="10" w15:restartNumberingAfterBreak="0">
    <w:nsid w:val="018453DF"/>
    <w:multiLevelType w:val="multilevel"/>
    <w:tmpl w:val="401E21F2"/>
    <w:styleLink w:val="aSysListenabsatzTabelle8ptAufzhlungen"/>
    <w:lvl w:ilvl="0">
      <w:start w:val="1"/>
      <w:numFmt w:val="bullet"/>
      <w:pStyle w:val="TabelleAufzhlung18pt"/>
      <w:lvlText w:val=""/>
      <w:lvlJc w:val="left"/>
      <w:pPr>
        <w:tabs>
          <w:tab w:val="num" w:pos="170"/>
        </w:tabs>
        <w:ind w:left="170" w:hanging="170"/>
      </w:pPr>
      <w:rPr>
        <w:rFonts w:ascii="Wingdings 3" w:hAnsi="Wingdings 3" w:hint="default"/>
        <w:color w:val="0068A9" w:themeColor="accent1"/>
        <w:sz w:val="16"/>
        <w:u w:color="0068A9" w:themeColor="accent1"/>
        <w:vertAlign w:val="baseline"/>
      </w:rPr>
    </w:lvl>
    <w:lvl w:ilvl="1">
      <w:start w:val="1"/>
      <w:numFmt w:val="bullet"/>
      <w:lvlText w:val="‒"/>
      <w:lvlJc w:val="left"/>
      <w:pPr>
        <w:tabs>
          <w:tab w:val="num" w:pos="340"/>
        </w:tabs>
        <w:ind w:left="340" w:hanging="170"/>
      </w:pPr>
      <w:rPr>
        <w:rFonts w:ascii="Arial" w:hAnsi="Arial" w:hint="default"/>
      </w:rPr>
    </w:lvl>
    <w:lvl w:ilvl="2">
      <w:start w:val="1"/>
      <w:numFmt w:val="bullet"/>
      <w:lvlText w:val="‒"/>
      <w:lvlJc w:val="left"/>
      <w:pPr>
        <w:tabs>
          <w:tab w:val="num" w:pos="510"/>
        </w:tabs>
        <w:ind w:left="510" w:hanging="170"/>
      </w:pPr>
      <w:rPr>
        <w:rFonts w:ascii="Arial" w:hAnsi="Arial" w:hint="default"/>
        <w:sz w:val="16"/>
      </w:rPr>
    </w:lvl>
    <w:lvl w:ilvl="3">
      <w:start w:val="1"/>
      <w:numFmt w:val="bullet"/>
      <w:lvlText w:val="‒"/>
      <w:lvlJc w:val="left"/>
      <w:pPr>
        <w:tabs>
          <w:tab w:val="num" w:pos="680"/>
        </w:tabs>
        <w:ind w:left="680" w:hanging="170"/>
      </w:pPr>
      <w:rPr>
        <w:rFonts w:ascii="Arial" w:hAnsi="Arial" w:hint="default"/>
        <w:sz w:val="16"/>
      </w:rPr>
    </w:lvl>
    <w:lvl w:ilvl="4">
      <w:start w:val="1"/>
      <w:numFmt w:val="bullet"/>
      <w:lvlText w:val="‒"/>
      <w:lvlJc w:val="left"/>
      <w:pPr>
        <w:tabs>
          <w:tab w:val="num" w:pos="851"/>
        </w:tabs>
        <w:ind w:left="851" w:hanging="171"/>
      </w:pPr>
      <w:rPr>
        <w:rFonts w:ascii="Arial" w:hAnsi="Arial" w:hint="default"/>
        <w:sz w:val="16"/>
      </w:rPr>
    </w:lvl>
    <w:lvl w:ilvl="5">
      <w:start w:val="1"/>
      <w:numFmt w:val="bullet"/>
      <w:lvlText w:val="‒"/>
      <w:lvlJc w:val="left"/>
      <w:pPr>
        <w:tabs>
          <w:tab w:val="num" w:pos="1021"/>
        </w:tabs>
        <w:ind w:left="1021" w:hanging="170"/>
      </w:pPr>
      <w:rPr>
        <w:rFonts w:ascii="Arial" w:hAnsi="Arial" w:hint="default"/>
        <w:sz w:val="16"/>
      </w:rPr>
    </w:lvl>
    <w:lvl w:ilvl="6">
      <w:start w:val="1"/>
      <w:numFmt w:val="bullet"/>
      <w:lvlText w:val="‒"/>
      <w:lvlJc w:val="left"/>
      <w:pPr>
        <w:tabs>
          <w:tab w:val="num" w:pos="1191"/>
        </w:tabs>
        <w:ind w:left="1191" w:hanging="170"/>
      </w:pPr>
      <w:rPr>
        <w:rFonts w:ascii="Arial" w:hAnsi="Arial" w:hint="default"/>
        <w:sz w:val="16"/>
      </w:rPr>
    </w:lvl>
    <w:lvl w:ilvl="7">
      <w:start w:val="1"/>
      <w:numFmt w:val="bullet"/>
      <w:lvlText w:val="‒"/>
      <w:lvlJc w:val="left"/>
      <w:pPr>
        <w:tabs>
          <w:tab w:val="num" w:pos="1361"/>
        </w:tabs>
        <w:ind w:left="1361" w:hanging="170"/>
      </w:pPr>
      <w:rPr>
        <w:rFonts w:ascii="Arial" w:hAnsi="Arial" w:hint="default"/>
        <w:sz w:val="16"/>
      </w:rPr>
    </w:lvl>
    <w:lvl w:ilvl="8">
      <w:start w:val="1"/>
      <w:numFmt w:val="bullet"/>
      <w:lvlText w:val="‒"/>
      <w:lvlJc w:val="left"/>
      <w:pPr>
        <w:tabs>
          <w:tab w:val="num" w:pos="1531"/>
        </w:tabs>
        <w:ind w:left="1531" w:hanging="170"/>
      </w:pPr>
      <w:rPr>
        <w:rFonts w:ascii="Arial" w:hAnsi="Arial" w:hint="default"/>
      </w:rPr>
    </w:lvl>
  </w:abstractNum>
  <w:abstractNum w:abstractNumId="11" w15:restartNumberingAfterBreak="0">
    <w:nsid w:val="02D31280"/>
    <w:multiLevelType w:val="multilevel"/>
    <w:tmpl w:val="7A16436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0068A9"/>
        <w:sz w:val="24"/>
        <w:u w:color="0068A9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color w:val="000000" w:themeColor="text1"/>
        <w:sz w:val="20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color w:val="000000" w:themeColor="text1"/>
        <w:sz w:val="20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ascii="Arial" w:hAnsi="Arial" w:hint="default"/>
        <w:color w:val="000000" w:themeColor="text1"/>
        <w:sz w:val="20"/>
      </w:rPr>
    </w:lvl>
    <w:lvl w:ilvl="4">
      <w:start w:val="1"/>
      <w:numFmt w:val="lowerLetter"/>
      <w:lvlText w:val="%5."/>
      <w:lvlJc w:val="left"/>
      <w:pPr>
        <w:tabs>
          <w:tab w:val="num" w:pos="2552"/>
        </w:tabs>
        <w:ind w:left="2552" w:hanging="284"/>
      </w:pPr>
      <w:rPr>
        <w:rFonts w:ascii="Arial" w:hAnsi="Arial" w:hint="default"/>
        <w:sz w:val="20"/>
      </w:rPr>
    </w:lvl>
    <w:lvl w:ilvl="5">
      <w:start w:val="1"/>
      <w:numFmt w:val="lowerRoman"/>
      <w:lvlText w:val="%6."/>
      <w:lvlJc w:val="right"/>
      <w:pPr>
        <w:tabs>
          <w:tab w:val="num" w:pos="3119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03126AC6"/>
    <w:multiLevelType w:val="multilevel"/>
    <w:tmpl w:val="F61A0480"/>
    <w:numStyleLink w:val="aSysListenabsatzAufzhlungen"/>
  </w:abstractNum>
  <w:abstractNum w:abstractNumId="13" w15:restartNumberingAfterBreak="0">
    <w:nsid w:val="09B81708"/>
    <w:multiLevelType w:val="hybridMultilevel"/>
    <w:tmpl w:val="6554AA44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2586BEF"/>
    <w:multiLevelType w:val="multilevel"/>
    <w:tmpl w:val="58AA0E64"/>
    <w:styleLink w:val="aSysListenformatvorlageGliederung"/>
    <w:lvl w:ilvl="0">
      <w:start w:val="1"/>
      <w:numFmt w:val="decimal"/>
      <w:pStyle w:val="berschrift1"/>
      <w:lvlText w:val="%1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24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24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20"/>
        <w:u w:color="0068A9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 w:themeColor="accent1"/>
        <w:sz w:val="20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 w:themeColor="accent1"/>
        <w:sz w:val="20"/>
      </w:rPr>
    </w:lvl>
    <w:lvl w:ilvl="5">
      <w:start w:val="1"/>
      <w:numFmt w:val="decimal"/>
      <w:lvlRestart w:val="1"/>
      <w:pStyle w:val="Aufzhlung112Ebene"/>
      <w:lvlText w:val="%1.%6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6">
      <w:start w:val="1"/>
      <w:numFmt w:val="decimal"/>
      <w:lvlRestart w:val="2"/>
      <w:pStyle w:val="Aufzhlung1113Ebene"/>
      <w:lvlText w:val="%1.%2.%7"/>
      <w:lvlJc w:val="left"/>
      <w:pPr>
        <w:tabs>
          <w:tab w:val="num" w:pos="992"/>
        </w:tabs>
        <w:ind w:left="992" w:hanging="992"/>
      </w:pPr>
      <w:rPr>
        <w:rFonts w:hint="default"/>
        <w:b w:val="0"/>
        <w:i w:val="0"/>
        <w:color w:val="auto"/>
        <w:sz w:val="20"/>
      </w:rPr>
    </w:lvl>
    <w:lvl w:ilvl="7">
      <w:start w:val="1"/>
      <w:numFmt w:val="lowerLetter"/>
      <w:lvlRestart w:val="0"/>
      <w:pStyle w:val="Aufzhlunga4Ebene"/>
      <w:lvlText w:val="%8.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8">
      <w:start w:val="1"/>
      <w:numFmt w:val="decimal"/>
      <w:lvlRestart w:val="0"/>
      <w:pStyle w:val="Aufzhlung15Ebene"/>
      <w:lvlText w:val="(%9)"/>
      <w:lvlJc w:val="left"/>
      <w:pPr>
        <w:tabs>
          <w:tab w:val="num" w:pos="1559"/>
        </w:tabs>
        <w:ind w:left="1559" w:hanging="283"/>
      </w:pPr>
      <w:rPr>
        <w:rFonts w:hint="default"/>
      </w:rPr>
    </w:lvl>
  </w:abstractNum>
  <w:abstractNum w:abstractNumId="15" w15:restartNumberingAfterBreak="0">
    <w:nsid w:val="1749075E"/>
    <w:multiLevelType w:val="multilevel"/>
    <w:tmpl w:val="F61A0480"/>
    <w:numStyleLink w:val="aSysListenabsatzAufzhlungen"/>
  </w:abstractNum>
  <w:abstractNum w:abstractNumId="16" w15:restartNumberingAfterBreak="0">
    <w:nsid w:val="2D9263E7"/>
    <w:multiLevelType w:val="multilevel"/>
    <w:tmpl w:val="245A09E4"/>
    <w:lvl w:ilvl="0">
      <w:start w:val="1"/>
      <w:numFmt w:val="decimal"/>
      <w:lvlText w:val="1.%1"/>
      <w:lvlJc w:val="left"/>
      <w:pPr>
        <w:ind w:left="1134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175"/>
        </w:tabs>
        <w:ind w:left="1418" w:hanging="284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701" w:hanging="283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3402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69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536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3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0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237" w:hanging="567"/>
      </w:pPr>
      <w:rPr>
        <w:rFonts w:hint="default"/>
      </w:rPr>
    </w:lvl>
  </w:abstractNum>
  <w:abstractNum w:abstractNumId="17" w15:restartNumberingAfterBreak="0">
    <w:nsid w:val="3A3A05FD"/>
    <w:multiLevelType w:val="hybridMultilevel"/>
    <w:tmpl w:val="F8C64A3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C624EBC"/>
    <w:multiLevelType w:val="multilevel"/>
    <w:tmpl w:val="F61A0480"/>
    <w:styleLink w:val="aSysListenabsatzAufzhlungen"/>
    <w:lvl w:ilvl="0">
      <w:start w:val="1"/>
      <w:numFmt w:val="bullet"/>
      <w:pStyle w:val="Aufzhlung1"/>
      <w:lvlText w:val="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  <w:color w:val="0068A9" w:themeColor="accent1"/>
        <w:sz w:val="20"/>
        <w:u w:color="0068A9" w:themeColor="accent1"/>
        <w:vertAlign w:val="baseline"/>
      </w:rPr>
    </w:lvl>
    <w:lvl w:ilvl="1">
      <w:start w:val="1"/>
      <w:numFmt w:val="bullet"/>
      <w:pStyle w:val="Aufzhlung2"/>
      <w:lvlText w:val="‒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color w:val="0068A9" w:themeColor="accent1"/>
        <w:sz w:val="20"/>
      </w:rPr>
    </w:lvl>
    <w:lvl w:ilvl="2">
      <w:start w:val="1"/>
      <w:numFmt w:val="bullet"/>
      <w:pStyle w:val="Aufzhlung3"/>
      <w:lvlText w:val="‒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auto"/>
        <w:sz w:val="20"/>
      </w:rPr>
    </w:lvl>
    <w:lvl w:ilvl="3">
      <w:start w:val="1"/>
      <w:numFmt w:val="bullet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2268"/>
        </w:tabs>
        <w:ind w:left="2268" w:hanging="283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2552"/>
        </w:tabs>
        <w:ind w:left="2552" w:hanging="284"/>
      </w:pPr>
      <w:rPr>
        <w:rFonts w:ascii="Wingdings" w:hAnsi="Wingdings" w:hint="default"/>
      </w:rPr>
    </w:lvl>
  </w:abstractNum>
  <w:abstractNum w:abstractNumId="19" w15:restartNumberingAfterBreak="0">
    <w:nsid w:val="423350EE"/>
    <w:multiLevelType w:val="multilevel"/>
    <w:tmpl w:val="2E4EB3DA"/>
    <w:lvl w:ilvl="0">
      <w:start w:val="1"/>
      <w:numFmt w:val="bullet"/>
      <w:lvlText w:val=""/>
      <w:lvlJc w:val="left"/>
      <w:pPr>
        <w:ind w:left="284" w:hanging="284"/>
      </w:pPr>
      <w:rPr>
        <w:rFonts w:ascii="Wingdings 2" w:hAnsi="Wingdings 2" w:hint="default"/>
        <w:color w:val="0070C0"/>
        <w:sz w:val="20"/>
        <w:vertAlign w:val="baseline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4D96F11"/>
    <w:multiLevelType w:val="multilevel"/>
    <w:tmpl w:val="0407001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45132385"/>
    <w:multiLevelType w:val="multilevel"/>
    <w:tmpl w:val="58AA0E64"/>
    <w:numStyleLink w:val="aSysListenformatvorlageGliederung"/>
  </w:abstractNum>
  <w:abstractNum w:abstractNumId="22" w15:restartNumberingAfterBreak="0">
    <w:nsid w:val="4A6F4237"/>
    <w:multiLevelType w:val="multilevel"/>
    <w:tmpl w:val="E88AAE54"/>
    <w:lvl w:ilvl="0">
      <w:start w:val="1"/>
      <w:numFmt w:val="decimal"/>
      <w:pStyle w:val="Nummerieru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E8F7D90"/>
    <w:multiLevelType w:val="hybridMultilevel"/>
    <w:tmpl w:val="3C8C42D2"/>
    <w:lvl w:ilvl="0" w:tplc="124A09DC">
      <w:start w:val="1"/>
      <w:numFmt w:val="bullet"/>
      <w:lvlText w:val="−"/>
      <w:lvlJc w:val="left"/>
      <w:pPr>
        <w:ind w:left="1004" w:hanging="360"/>
      </w:pPr>
      <w:rPr>
        <w:rFonts w:ascii="Arial" w:hAnsi="Arial" w:hint="default"/>
        <w:color w:val="0068A9" w:themeColor="accent1"/>
        <w:u w:color="0068A9" w:themeColor="accent1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25434C3"/>
    <w:multiLevelType w:val="hybridMultilevel"/>
    <w:tmpl w:val="12B62384"/>
    <w:lvl w:ilvl="0" w:tplc="9056CFC0">
      <w:start w:val="1"/>
      <w:numFmt w:val="bullet"/>
      <w:lvlText w:val="−"/>
      <w:lvlJc w:val="left"/>
      <w:pPr>
        <w:ind w:left="1287" w:hanging="360"/>
      </w:pPr>
      <w:rPr>
        <w:rFonts w:ascii="Arial" w:hAnsi="Arial" w:hint="default"/>
        <w:u w:color="0068A9" w:themeColor="accent1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4563242"/>
    <w:multiLevelType w:val="multilevel"/>
    <w:tmpl w:val="1EC6FCBE"/>
    <w:lvl w:ilvl="0">
      <w:start w:val="1"/>
      <w:numFmt w:val="decimal"/>
      <w:lvlText w:val="%1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32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ascii="Arial" w:hAnsi="Arial" w:cs="Times New Roman" w:hint="default"/>
        <w:b/>
        <w:i w:val="0"/>
        <w:color w:val="0068A9"/>
        <w:sz w:val="28"/>
      </w:rPr>
    </w:lvl>
    <w:lvl w:ilvl="2">
      <w:start w:val="1"/>
      <w:numFmt w:val="decimal"/>
      <w:lvlRestart w:val="1"/>
      <w:lvlText w:val="%1.%3"/>
      <w:lvlJc w:val="left"/>
      <w:pPr>
        <w:tabs>
          <w:tab w:val="num" w:pos="992"/>
        </w:tabs>
        <w:ind w:left="992" w:hanging="992"/>
      </w:pPr>
      <w:rPr>
        <w:rFonts w:ascii="Arial" w:hAnsi="Arial" w:cs="Times New Roman" w:hint="default"/>
        <w:b w:val="0"/>
        <w:i w:val="0"/>
        <w:color w:val="auto"/>
        <w:sz w:val="20"/>
      </w:rPr>
    </w:lvl>
    <w:lvl w:ilvl="3">
      <w:start w:val="1"/>
      <w:numFmt w:val="decimal"/>
      <w:lvlRestart w:val="2"/>
      <w:lvlText w:val="%1.%2.%4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24"/>
        <w:u w:color="0068A9"/>
      </w:rPr>
    </w:lvl>
    <w:lvl w:ilvl="4">
      <w:start w:val="1"/>
      <w:numFmt w:val="decimal"/>
      <w:lvlRestart w:val="2"/>
      <w:lvlText w:val="%1.%2.%5"/>
      <w:lvlJc w:val="left"/>
      <w:pPr>
        <w:tabs>
          <w:tab w:val="num" w:pos="992"/>
        </w:tabs>
        <w:ind w:left="992" w:hanging="992"/>
      </w:pPr>
      <w:rPr>
        <w:rFonts w:ascii="Arial" w:hAnsi="Arial" w:cs="Times New Roman" w:hint="default"/>
        <w:color w:val="auto"/>
        <w:sz w:val="20"/>
      </w:rPr>
    </w:lvl>
    <w:lvl w:ilvl="5">
      <w:start w:val="1"/>
      <w:numFmt w:val="lowerLetter"/>
      <w:lvlText w:val="%6."/>
      <w:lvlJc w:val="left"/>
      <w:pPr>
        <w:tabs>
          <w:tab w:val="num" w:pos="1418"/>
        </w:tabs>
        <w:ind w:left="1418" w:hanging="426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1701"/>
        </w:tabs>
        <w:ind w:left="1701" w:hanging="283"/>
      </w:pPr>
      <w:rPr>
        <w:rFonts w:cs="Times New Roman" w:hint="default"/>
        <w:b w:val="0"/>
        <w:i w:val="0"/>
        <w:color w:val="auto"/>
        <w:sz w:val="20"/>
      </w:rPr>
    </w:lvl>
    <w:lvl w:ilvl="7">
      <w:start w:val="1"/>
      <w:numFmt w:val="decimal"/>
      <w:lvlRestart w:val="4"/>
      <w:lvlText w:val="%1.%2.%4.%8"/>
      <w:lvlJc w:val="left"/>
      <w:pPr>
        <w:tabs>
          <w:tab w:val="num" w:pos="992"/>
        </w:tabs>
        <w:ind w:left="992" w:hanging="992"/>
      </w:pPr>
      <w:rPr>
        <w:rFonts w:ascii="Arial" w:hAnsi="Arial" w:cs="Times New Roman" w:hint="default"/>
        <w:b/>
        <w:i w:val="0"/>
        <w:color w:val="0070C0"/>
        <w:sz w:val="24"/>
        <w:u w:color="0070C0"/>
      </w:rPr>
    </w:lvl>
    <w:lvl w:ilvl="8">
      <w:start w:val="1"/>
      <w:numFmt w:val="decimal"/>
      <w:lvlText w:val="%9.%2.%3.%4.%5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26" w15:restartNumberingAfterBreak="0">
    <w:nsid w:val="587A1BFD"/>
    <w:multiLevelType w:val="hybridMultilevel"/>
    <w:tmpl w:val="78BAF7D6"/>
    <w:lvl w:ilvl="0" w:tplc="AC387D92">
      <w:start w:val="1"/>
      <w:numFmt w:val="bullet"/>
      <w:lvlText w:val="−"/>
      <w:lvlJc w:val="left"/>
      <w:pPr>
        <w:ind w:left="644" w:hanging="360"/>
      </w:pPr>
      <w:rPr>
        <w:rFonts w:ascii="Arial" w:hAnsi="Arial" w:hint="default"/>
        <w:color w:val="0068A9" w:themeColor="accent1"/>
        <w:u w:color="0068A9" w:themeColor="accent1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A1F1B5C"/>
    <w:multiLevelType w:val="multilevel"/>
    <w:tmpl w:val="5EC28BBE"/>
    <w:lvl w:ilvl="0">
      <w:start w:val="1"/>
      <w:numFmt w:val="decimal"/>
      <w:lvlText w:val="%1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32"/>
        <w:u w:color="0070C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28"/>
        <w:u w:color="0070C0"/>
      </w:rPr>
    </w:lvl>
    <w:lvl w:ilvl="2">
      <w:start w:val="1"/>
      <w:numFmt w:val="decimal"/>
      <w:lvlText w:val="%1.%2.%3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24"/>
        <w:u w:color="0068A9"/>
      </w:rPr>
    </w:lvl>
    <w:lvl w:ilvl="3">
      <w:start w:val="1"/>
      <w:numFmt w:val="decimal"/>
      <w:lvlRestart w:val="2"/>
      <w:lvlText w:val="%1.%2.%4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 w:val="0"/>
        <w:i w:val="0"/>
        <w:color w:val="auto"/>
        <w:sz w:val="20"/>
      </w:rPr>
    </w:lvl>
    <w:lvl w:ilvl="4">
      <w:start w:val="1"/>
      <w:numFmt w:val="lowerLetter"/>
      <w:lvlText w:val="%5)"/>
      <w:lvlJc w:val="left"/>
      <w:pPr>
        <w:tabs>
          <w:tab w:val="num" w:pos="1418"/>
        </w:tabs>
        <w:ind w:left="1418" w:hanging="426"/>
      </w:pPr>
      <w:rPr>
        <w:rFonts w:ascii="Arial" w:hAnsi="Arial" w:hint="default"/>
        <w:color w:val="auto"/>
        <w:sz w:val="20"/>
      </w:rPr>
    </w:lvl>
    <w:lvl w:ilvl="5">
      <w:start w:val="1"/>
      <w:numFmt w:val="decimal"/>
      <w:lvlText w:val="(%6)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Restart w:val="3"/>
      <w:lvlText w:val="%1.%2.%3.%7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70C0"/>
        <w:sz w:val="24"/>
        <w:u w:color="0070C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A9963B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CFA3145"/>
    <w:multiLevelType w:val="hybridMultilevel"/>
    <w:tmpl w:val="1FAA3E46"/>
    <w:lvl w:ilvl="0" w:tplc="7DB275B4">
      <w:start w:val="1"/>
      <w:numFmt w:val="bullet"/>
      <w:lvlText w:val=""/>
      <w:lvlJc w:val="left"/>
      <w:pPr>
        <w:ind w:left="3762" w:hanging="360"/>
      </w:pPr>
      <w:rPr>
        <w:rFonts w:ascii="Wingdings" w:hAnsi="Wingdings" w:hint="default"/>
        <w:color w:val="0068A9" w:themeColor="accent1"/>
      </w:rPr>
    </w:lvl>
    <w:lvl w:ilvl="1" w:tplc="04070019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04C1693"/>
    <w:multiLevelType w:val="multilevel"/>
    <w:tmpl w:val="58AA0E64"/>
    <w:numStyleLink w:val="aSysListenformatvorlageGliederung"/>
  </w:abstractNum>
  <w:abstractNum w:abstractNumId="31" w15:restartNumberingAfterBreak="0">
    <w:nsid w:val="62482DB0"/>
    <w:multiLevelType w:val="multilevel"/>
    <w:tmpl w:val="401E21F2"/>
    <w:numStyleLink w:val="aSysListenabsatzTabelle8ptAufzhlungen"/>
  </w:abstractNum>
  <w:abstractNum w:abstractNumId="32" w15:restartNumberingAfterBreak="0">
    <w:nsid w:val="68141584"/>
    <w:multiLevelType w:val="multilevel"/>
    <w:tmpl w:val="58AA0E64"/>
    <w:numStyleLink w:val="aSysListenformatvorlageGliederung"/>
  </w:abstractNum>
  <w:abstractNum w:abstractNumId="33" w15:restartNumberingAfterBreak="0">
    <w:nsid w:val="68874C5A"/>
    <w:multiLevelType w:val="multilevel"/>
    <w:tmpl w:val="D7847DB2"/>
    <w:lvl w:ilvl="0">
      <w:start w:val="1"/>
      <w:numFmt w:val="decimal"/>
      <w:lvlText w:val="%1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32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28"/>
      </w:rPr>
    </w:lvl>
    <w:lvl w:ilvl="2">
      <w:start w:val="1"/>
      <w:numFmt w:val="decimal"/>
      <w:lvlText w:val="%1.%2.%3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24"/>
        <w:u w:color="0068A9"/>
      </w:rPr>
    </w:lvl>
    <w:lvl w:ilvl="3">
      <w:start w:val="1"/>
      <w:numFmt w:val="decimal"/>
      <w:lvlRestart w:val="2"/>
      <w:lvlText w:val="%1.%2.%4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 w:val="0"/>
        <w:i w:val="0"/>
        <w:color w:val="auto"/>
        <w:sz w:val="20"/>
      </w:rPr>
    </w:lvl>
    <w:lvl w:ilvl="4">
      <w:start w:val="1"/>
      <w:numFmt w:val="lowerLetter"/>
      <w:lvlText w:val="%5)"/>
      <w:lvlJc w:val="left"/>
      <w:pPr>
        <w:tabs>
          <w:tab w:val="num" w:pos="1418"/>
        </w:tabs>
        <w:ind w:left="1418" w:hanging="426"/>
      </w:pPr>
      <w:rPr>
        <w:rFonts w:ascii="Arial" w:hAnsi="Arial" w:hint="default"/>
        <w:color w:val="auto"/>
        <w:sz w:val="20"/>
      </w:rPr>
    </w:lvl>
    <w:lvl w:ilvl="5">
      <w:start w:val="1"/>
      <w:numFmt w:val="decimal"/>
      <w:lvlText w:val="(%6)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Restart w:val="3"/>
      <w:lvlText w:val="%1.%2.%3.%7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24"/>
        <w:u w:color="0068A9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6BD808F3"/>
    <w:multiLevelType w:val="hybridMultilevel"/>
    <w:tmpl w:val="169A77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0260EA"/>
    <w:multiLevelType w:val="multilevel"/>
    <w:tmpl w:val="F61A0480"/>
    <w:numStyleLink w:val="aSysListenabsatzAufzhlungen"/>
  </w:abstractNum>
  <w:abstractNum w:abstractNumId="36" w15:restartNumberingAfterBreak="0">
    <w:nsid w:val="6C7C2E79"/>
    <w:multiLevelType w:val="hybridMultilevel"/>
    <w:tmpl w:val="B9AEC1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C6325E"/>
    <w:multiLevelType w:val="hybridMultilevel"/>
    <w:tmpl w:val="F2A07F6C"/>
    <w:lvl w:ilvl="0" w:tplc="1AC07DBA">
      <w:start w:val="1"/>
      <w:numFmt w:val="bullet"/>
      <w:pStyle w:val="TabelleAufzhlung28pt"/>
      <w:lvlText w:val="−"/>
      <w:lvlJc w:val="left"/>
      <w:pPr>
        <w:ind w:left="890" w:hanging="360"/>
      </w:pPr>
      <w:rPr>
        <w:rFonts w:ascii="Arial" w:hAnsi="Arial" w:hint="default"/>
        <w:color w:val="0068A9" w:themeColor="accent1"/>
        <w:u w:color="0068A9" w:themeColor="accent1"/>
      </w:rPr>
    </w:lvl>
    <w:lvl w:ilvl="1" w:tplc="0407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8" w15:restartNumberingAfterBreak="0">
    <w:nsid w:val="7BCE5968"/>
    <w:multiLevelType w:val="multilevel"/>
    <w:tmpl w:val="E7ECD91E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0068A9"/>
        <w:sz w:val="24"/>
        <w:u w:color="0068A9"/>
      </w:rPr>
    </w:lvl>
    <w:lvl w:ilvl="1">
      <w:start w:val="1"/>
      <w:numFmt w:val="decimal"/>
      <w:lvlText w:val="%2."/>
      <w:lvlJc w:val="left"/>
      <w:pPr>
        <w:tabs>
          <w:tab w:val="num" w:pos="1134"/>
        </w:tabs>
        <w:ind w:left="1134" w:hanging="567"/>
      </w:pPr>
      <w:rPr>
        <w:rFonts w:ascii="Arial" w:eastAsia="Times New Roman" w:hAnsi="Arial" w:cs="Times New Roman" w:hint="default"/>
        <w:sz w:val="20"/>
      </w:rPr>
    </w:lvl>
    <w:lvl w:ilvl="2">
      <w:start w:val="1"/>
      <w:numFmt w:val="lowerLetter"/>
      <w:lvlText w:val="(%3)"/>
      <w:lvlJc w:val="left"/>
      <w:pPr>
        <w:tabs>
          <w:tab w:val="num" w:pos="1418"/>
        </w:tabs>
        <w:ind w:left="1418" w:hanging="284"/>
      </w:pPr>
      <w:rPr>
        <w:rFonts w:ascii="Arial" w:hAnsi="Arial" w:hint="default"/>
        <w:sz w:val="20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sz w:val="2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0"/>
  </w:num>
  <w:num w:numId="2">
    <w:abstractNumId w:val="16"/>
  </w:num>
  <w:num w:numId="3">
    <w:abstractNumId w:val="38"/>
  </w:num>
  <w:num w:numId="4">
    <w:abstractNumId w:val="11"/>
  </w:num>
  <w:num w:numId="5">
    <w:abstractNumId w:val="29"/>
  </w:num>
  <w:num w:numId="6">
    <w:abstractNumId w:val="33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1"/>
  </w:num>
  <w:num w:numId="13">
    <w:abstractNumId w:val="19"/>
  </w:num>
  <w:num w:numId="14">
    <w:abstractNumId w:val="18"/>
  </w:num>
  <w:num w:numId="15">
    <w:abstractNumId w:val="27"/>
  </w:num>
  <w:num w:numId="16">
    <w:abstractNumId w:val="30"/>
  </w:num>
  <w:num w:numId="17">
    <w:abstractNumId w:val="25"/>
  </w:num>
  <w:num w:numId="18">
    <w:abstractNumId w:val="22"/>
  </w:num>
  <w:num w:numId="19">
    <w:abstractNumId w:val="26"/>
  </w:num>
  <w:num w:numId="20">
    <w:abstractNumId w:val="24"/>
  </w:num>
  <w:num w:numId="21">
    <w:abstractNumId w:val="23"/>
  </w:num>
  <w:num w:numId="22">
    <w:abstractNumId w:val="15"/>
  </w:num>
  <w:num w:numId="23">
    <w:abstractNumId w:val="35"/>
  </w:num>
  <w:num w:numId="24">
    <w:abstractNumId w:val="12"/>
  </w:num>
  <w:num w:numId="25">
    <w:abstractNumId w:val="14"/>
  </w:num>
  <w:num w:numId="26">
    <w:abstractNumId w:val="21"/>
  </w:num>
  <w:num w:numId="27">
    <w:abstractNumId w:val="32"/>
  </w:num>
  <w:num w:numId="28">
    <w:abstractNumId w:val="10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28"/>
  </w:num>
  <w:num w:numId="35">
    <w:abstractNumId w:val="37"/>
  </w:num>
  <w:num w:numId="36">
    <w:abstractNumId w:val="36"/>
  </w:num>
  <w:num w:numId="37">
    <w:abstractNumId w:val="34"/>
  </w:num>
  <w:num w:numId="38">
    <w:abstractNumId w:val="17"/>
  </w:num>
  <w:num w:numId="39">
    <w:abstractNumId w:val="13"/>
  </w:num>
  <w:numIdMacAtCleanup w:val="2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minski-Nieswandt, Hilka-Luise, NMM-NEP">
    <w15:presenceInfo w15:providerId="None" w15:userId="Kaminski-Nieswandt, Hilka-Luise, NMM-NE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D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0" w:visibleStyles="1" w:alternateStyleNames="1"/>
  <w:stylePaneSortMethod w:val="0000"/>
  <w:trackRevisions/>
  <w:doNotTrackFormatting/>
  <w:defaultTabStop w:val="709"/>
  <w:autoHyphenation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BB4"/>
    <w:rsid w:val="00003FFC"/>
    <w:rsid w:val="00004B98"/>
    <w:rsid w:val="0000592A"/>
    <w:rsid w:val="00005A9C"/>
    <w:rsid w:val="000061F7"/>
    <w:rsid w:val="000103B9"/>
    <w:rsid w:val="00011718"/>
    <w:rsid w:val="00012C03"/>
    <w:rsid w:val="0001316F"/>
    <w:rsid w:val="00014220"/>
    <w:rsid w:val="00016E44"/>
    <w:rsid w:val="00022458"/>
    <w:rsid w:val="00022634"/>
    <w:rsid w:val="00023B19"/>
    <w:rsid w:val="0002585D"/>
    <w:rsid w:val="000314B5"/>
    <w:rsid w:val="00031FA5"/>
    <w:rsid w:val="00032EF7"/>
    <w:rsid w:val="0003321C"/>
    <w:rsid w:val="00035969"/>
    <w:rsid w:val="00035AAD"/>
    <w:rsid w:val="00036832"/>
    <w:rsid w:val="000371E5"/>
    <w:rsid w:val="0003768B"/>
    <w:rsid w:val="00040E7F"/>
    <w:rsid w:val="0004179A"/>
    <w:rsid w:val="00043221"/>
    <w:rsid w:val="00043A2F"/>
    <w:rsid w:val="00043BE6"/>
    <w:rsid w:val="00044BD0"/>
    <w:rsid w:val="00044E5B"/>
    <w:rsid w:val="00044F17"/>
    <w:rsid w:val="0004717C"/>
    <w:rsid w:val="000476B5"/>
    <w:rsid w:val="00051CAD"/>
    <w:rsid w:val="00051D1C"/>
    <w:rsid w:val="00055BCB"/>
    <w:rsid w:val="0005601F"/>
    <w:rsid w:val="000567CF"/>
    <w:rsid w:val="000608AD"/>
    <w:rsid w:val="00062CA3"/>
    <w:rsid w:val="00063248"/>
    <w:rsid w:val="00063B20"/>
    <w:rsid w:val="00063FA1"/>
    <w:rsid w:val="00064845"/>
    <w:rsid w:val="00064BEF"/>
    <w:rsid w:val="00064EF6"/>
    <w:rsid w:val="000651EA"/>
    <w:rsid w:val="000702DD"/>
    <w:rsid w:val="000713CD"/>
    <w:rsid w:val="00071A3E"/>
    <w:rsid w:val="00072EAC"/>
    <w:rsid w:val="00075200"/>
    <w:rsid w:val="00077774"/>
    <w:rsid w:val="00080458"/>
    <w:rsid w:val="00081843"/>
    <w:rsid w:val="0008222D"/>
    <w:rsid w:val="0008441E"/>
    <w:rsid w:val="00084CCE"/>
    <w:rsid w:val="00085B54"/>
    <w:rsid w:val="00086680"/>
    <w:rsid w:val="000872C7"/>
    <w:rsid w:val="0009267F"/>
    <w:rsid w:val="00095B7B"/>
    <w:rsid w:val="00096909"/>
    <w:rsid w:val="00097604"/>
    <w:rsid w:val="00097CF4"/>
    <w:rsid w:val="000A0691"/>
    <w:rsid w:val="000A29FB"/>
    <w:rsid w:val="000A2E1C"/>
    <w:rsid w:val="000A328B"/>
    <w:rsid w:val="000A3B94"/>
    <w:rsid w:val="000A5399"/>
    <w:rsid w:val="000A5C4D"/>
    <w:rsid w:val="000A6C4E"/>
    <w:rsid w:val="000B2859"/>
    <w:rsid w:val="000B3111"/>
    <w:rsid w:val="000B3AF7"/>
    <w:rsid w:val="000B3E90"/>
    <w:rsid w:val="000B48FE"/>
    <w:rsid w:val="000B4FDE"/>
    <w:rsid w:val="000B59EE"/>
    <w:rsid w:val="000B6C3B"/>
    <w:rsid w:val="000B705E"/>
    <w:rsid w:val="000C35C8"/>
    <w:rsid w:val="000C5410"/>
    <w:rsid w:val="000C6406"/>
    <w:rsid w:val="000D0EA5"/>
    <w:rsid w:val="000D11FA"/>
    <w:rsid w:val="000D2D28"/>
    <w:rsid w:val="000D3E93"/>
    <w:rsid w:val="000D5AC1"/>
    <w:rsid w:val="000D61B8"/>
    <w:rsid w:val="000D796D"/>
    <w:rsid w:val="000E03C1"/>
    <w:rsid w:val="000E166E"/>
    <w:rsid w:val="000E1E7A"/>
    <w:rsid w:val="000E2C91"/>
    <w:rsid w:val="000E35DC"/>
    <w:rsid w:val="000E44A5"/>
    <w:rsid w:val="000E6B9D"/>
    <w:rsid w:val="000E6D4F"/>
    <w:rsid w:val="000E706F"/>
    <w:rsid w:val="000E711D"/>
    <w:rsid w:val="000E7AA0"/>
    <w:rsid w:val="000E7D7F"/>
    <w:rsid w:val="000F03B4"/>
    <w:rsid w:val="000F05F7"/>
    <w:rsid w:val="000F0DE9"/>
    <w:rsid w:val="000F2FE3"/>
    <w:rsid w:val="000F38BF"/>
    <w:rsid w:val="000F4073"/>
    <w:rsid w:val="000F4204"/>
    <w:rsid w:val="000F49ED"/>
    <w:rsid w:val="000F4B8E"/>
    <w:rsid w:val="000F534C"/>
    <w:rsid w:val="000F544A"/>
    <w:rsid w:val="000F6A0B"/>
    <w:rsid w:val="000F6FFC"/>
    <w:rsid w:val="000F762A"/>
    <w:rsid w:val="00100EF8"/>
    <w:rsid w:val="00101BB4"/>
    <w:rsid w:val="00102AB4"/>
    <w:rsid w:val="00102B50"/>
    <w:rsid w:val="0010432C"/>
    <w:rsid w:val="001048C5"/>
    <w:rsid w:val="00104D53"/>
    <w:rsid w:val="0010523B"/>
    <w:rsid w:val="00106072"/>
    <w:rsid w:val="0011190E"/>
    <w:rsid w:val="001130F1"/>
    <w:rsid w:val="00114B28"/>
    <w:rsid w:val="00114E94"/>
    <w:rsid w:val="00117AA0"/>
    <w:rsid w:val="0012079E"/>
    <w:rsid w:val="001215BE"/>
    <w:rsid w:val="001230AF"/>
    <w:rsid w:val="001234B5"/>
    <w:rsid w:val="00124006"/>
    <w:rsid w:val="00124009"/>
    <w:rsid w:val="00124A13"/>
    <w:rsid w:val="00126466"/>
    <w:rsid w:val="001266BE"/>
    <w:rsid w:val="00126CBD"/>
    <w:rsid w:val="0012759E"/>
    <w:rsid w:val="00127AC5"/>
    <w:rsid w:val="00127B96"/>
    <w:rsid w:val="00130D72"/>
    <w:rsid w:val="00131CC2"/>
    <w:rsid w:val="0013288B"/>
    <w:rsid w:val="001340B9"/>
    <w:rsid w:val="00134C57"/>
    <w:rsid w:val="00135531"/>
    <w:rsid w:val="00136F4E"/>
    <w:rsid w:val="0013788B"/>
    <w:rsid w:val="00140200"/>
    <w:rsid w:val="001405AB"/>
    <w:rsid w:val="00140A4E"/>
    <w:rsid w:val="00141691"/>
    <w:rsid w:val="00142AEE"/>
    <w:rsid w:val="00143558"/>
    <w:rsid w:val="001445C5"/>
    <w:rsid w:val="00145787"/>
    <w:rsid w:val="00145DB2"/>
    <w:rsid w:val="00146073"/>
    <w:rsid w:val="001517E2"/>
    <w:rsid w:val="00151B55"/>
    <w:rsid w:val="001545E8"/>
    <w:rsid w:val="00154737"/>
    <w:rsid w:val="00160019"/>
    <w:rsid w:val="00160CBF"/>
    <w:rsid w:val="00162552"/>
    <w:rsid w:val="0016287E"/>
    <w:rsid w:val="001631C1"/>
    <w:rsid w:val="00163E1C"/>
    <w:rsid w:val="00165780"/>
    <w:rsid w:val="00166975"/>
    <w:rsid w:val="00167A97"/>
    <w:rsid w:val="00167AE0"/>
    <w:rsid w:val="001720C6"/>
    <w:rsid w:val="00173A80"/>
    <w:rsid w:val="00173C00"/>
    <w:rsid w:val="001740B4"/>
    <w:rsid w:val="00177F9A"/>
    <w:rsid w:val="00180E63"/>
    <w:rsid w:val="0018210B"/>
    <w:rsid w:val="0018453C"/>
    <w:rsid w:val="001848BA"/>
    <w:rsid w:val="00184E76"/>
    <w:rsid w:val="001863F6"/>
    <w:rsid w:val="00186D4C"/>
    <w:rsid w:val="00190A60"/>
    <w:rsid w:val="00190EDA"/>
    <w:rsid w:val="00194B69"/>
    <w:rsid w:val="00195E90"/>
    <w:rsid w:val="001973A8"/>
    <w:rsid w:val="001A2D25"/>
    <w:rsid w:val="001A36A5"/>
    <w:rsid w:val="001A41BC"/>
    <w:rsid w:val="001A61E1"/>
    <w:rsid w:val="001B09E1"/>
    <w:rsid w:val="001B4408"/>
    <w:rsid w:val="001B68AF"/>
    <w:rsid w:val="001B6D83"/>
    <w:rsid w:val="001B75F9"/>
    <w:rsid w:val="001C09A6"/>
    <w:rsid w:val="001C19E7"/>
    <w:rsid w:val="001C23A0"/>
    <w:rsid w:val="001C5177"/>
    <w:rsid w:val="001C529B"/>
    <w:rsid w:val="001C6C42"/>
    <w:rsid w:val="001D05F3"/>
    <w:rsid w:val="001D0B01"/>
    <w:rsid w:val="001D1175"/>
    <w:rsid w:val="001D2706"/>
    <w:rsid w:val="001D2BFC"/>
    <w:rsid w:val="001D3442"/>
    <w:rsid w:val="001D59F0"/>
    <w:rsid w:val="001D5F1A"/>
    <w:rsid w:val="001D685C"/>
    <w:rsid w:val="001E0188"/>
    <w:rsid w:val="001E0787"/>
    <w:rsid w:val="001E0CBB"/>
    <w:rsid w:val="001E11EF"/>
    <w:rsid w:val="001E1DA0"/>
    <w:rsid w:val="001E2E16"/>
    <w:rsid w:val="001E5E46"/>
    <w:rsid w:val="001E67B8"/>
    <w:rsid w:val="001E6CB7"/>
    <w:rsid w:val="001E6FCF"/>
    <w:rsid w:val="001E7D19"/>
    <w:rsid w:val="001F0094"/>
    <w:rsid w:val="001F0E23"/>
    <w:rsid w:val="001F1713"/>
    <w:rsid w:val="001F4A6C"/>
    <w:rsid w:val="001F5C8D"/>
    <w:rsid w:val="001F657B"/>
    <w:rsid w:val="001F768A"/>
    <w:rsid w:val="00202425"/>
    <w:rsid w:val="00203AD9"/>
    <w:rsid w:val="00204BCB"/>
    <w:rsid w:val="00204F66"/>
    <w:rsid w:val="002058EC"/>
    <w:rsid w:val="00206457"/>
    <w:rsid w:val="00207077"/>
    <w:rsid w:val="00210BDD"/>
    <w:rsid w:val="00211F6F"/>
    <w:rsid w:val="002135BE"/>
    <w:rsid w:val="00213675"/>
    <w:rsid w:val="0021381E"/>
    <w:rsid w:val="00213864"/>
    <w:rsid w:val="00213EDA"/>
    <w:rsid w:val="002141A1"/>
    <w:rsid w:val="00214298"/>
    <w:rsid w:val="00220959"/>
    <w:rsid w:val="00220D58"/>
    <w:rsid w:val="00220E95"/>
    <w:rsid w:val="0022133F"/>
    <w:rsid w:val="0022140D"/>
    <w:rsid w:val="00221681"/>
    <w:rsid w:val="00224385"/>
    <w:rsid w:val="00224BAE"/>
    <w:rsid w:val="00226684"/>
    <w:rsid w:val="00226C88"/>
    <w:rsid w:val="00227660"/>
    <w:rsid w:val="0023142A"/>
    <w:rsid w:val="00233075"/>
    <w:rsid w:val="00235BF7"/>
    <w:rsid w:val="00235BF8"/>
    <w:rsid w:val="00240CD0"/>
    <w:rsid w:val="00241933"/>
    <w:rsid w:val="0024544D"/>
    <w:rsid w:val="002454B3"/>
    <w:rsid w:val="002460B3"/>
    <w:rsid w:val="002469DB"/>
    <w:rsid w:val="00251A15"/>
    <w:rsid w:val="00256D24"/>
    <w:rsid w:val="00260CCB"/>
    <w:rsid w:val="00263B29"/>
    <w:rsid w:val="002665A5"/>
    <w:rsid w:val="00267513"/>
    <w:rsid w:val="00267FFC"/>
    <w:rsid w:val="0027159D"/>
    <w:rsid w:val="00271B20"/>
    <w:rsid w:val="00272FFE"/>
    <w:rsid w:val="002771E4"/>
    <w:rsid w:val="002775A0"/>
    <w:rsid w:val="002804DB"/>
    <w:rsid w:val="002814C1"/>
    <w:rsid w:val="0028685C"/>
    <w:rsid w:val="00287140"/>
    <w:rsid w:val="00290CA3"/>
    <w:rsid w:val="00291B57"/>
    <w:rsid w:val="0029275A"/>
    <w:rsid w:val="002928C8"/>
    <w:rsid w:val="00293395"/>
    <w:rsid w:val="00293BB1"/>
    <w:rsid w:val="002A0EF9"/>
    <w:rsid w:val="002A29D9"/>
    <w:rsid w:val="002A609A"/>
    <w:rsid w:val="002B07A8"/>
    <w:rsid w:val="002B1909"/>
    <w:rsid w:val="002B2EA1"/>
    <w:rsid w:val="002B627B"/>
    <w:rsid w:val="002B7AEE"/>
    <w:rsid w:val="002C01A1"/>
    <w:rsid w:val="002C07A6"/>
    <w:rsid w:val="002C24EE"/>
    <w:rsid w:val="002C3ACD"/>
    <w:rsid w:val="002C4035"/>
    <w:rsid w:val="002C51BC"/>
    <w:rsid w:val="002C54AA"/>
    <w:rsid w:val="002C6A0D"/>
    <w:rsid w:val="002C7AFE"/>
    <w:rsid w:val="002D041E"/>
    <w:rsid w:val="002D0F8D"/>
    <w:rsid w:val="002D26C2"/>
    <w:rsid w:val="002D3F5D"/>
    <w:rsid w:val="002E11A6"/>
    <w:rsid w:val="002E157F"/>
    <w:rsid w:val="002E1F3A"/>
    <w:rsid w:val="002E3BC8"/>
    <w:rsid w:val="002E3C47"/>
    <w:rsid w:val="002E3EF9"/>
    <w:rsid w:val="002E4313"/>
    <w:rsid w:val="002E4437"/>
    <w:rsid w:val="002E5F4E"/>
    <w:rsid w:val="002E611C"/>
    <w:rsid w:val="002F1254"/>
    <w:rsid w:val="002F33CE"/>
    <w:rsid w:val="002F4DA0"/>
    <w:rsid w:val="002F6746"/>
    <w:rsid w:val="002F67BD"/>
    <w:rsid w:val="00300317"/>
    <w:rsid w:val="00300F34"/>
    <w:rsid w:val="00301416"/>
    <w:rsid w:val="00302AF3"/>
    <w:rsid w:val="003030DA"/>
    <w:rsid w:val="00305F01"/>
    <w:rsid w:val="00306D66"/>
    <w:rsid w:val="00306F12"/>
    <w:rsid w:val="00307098"/>
    <w:rsid w:val="00307E34"/>
    <w:rsid w:val="003106FC"/>
    <w:rsid w:val="00311D87"/>
    <w:rsid w:val="00311E9F"/>
    <w:rsid w:val="003120A0"/>
    <w:rsid w:val="0031381D"/>
    <w:rsid w:val="0031566F"/>
    <w:rsid w:val="0031591B"/>
    <w:rsid w:val="0031600B"/>
    <w:rsid w:val="00316119"/>
    <w:rsid w:val="003166D1"/>
    <w:rsid w:val="00320232"/>
    <w:rsid w:val="00320CE6"/>
    <w:rsid w:val="00323587"/>
    <w:rsid w:val="0032460F"/>
    <w:rsid w:val="00324E6B"/>
    <w:rsid w:val="003262CC"/>
    <w:rsid w:val="003303D3"/>
    <w:rsid w:val="003349EE"/>
    <w:rsid w:val="003363FD"/>
    <w:rsid w:val="003368D0"/>
    <w:rsid w:val="00336987"/>
    <w:rsid w:val="00340A3B"/>
    <w:rsid w:val="00340C07"/>
    <w:rsid w:val="003418E0"/>
    <w:rsid w:val="0034356B"/>
    <w:rsid w:val="00346C2F"/>
    <w:rsid w:val="0034781A"/>
    <w:rsid w:val="00347C3A"/>
    <w:rsid w:val="0035111E"/>
    <w:rsid w:val="00351F02"/>
    <w:rsid w:val="00351F96"/>
    <w:rsid w:val="003564B9"/>
    <w:rsid w:val="0035711A"/>
    <w:rsid w:val="00357354"/>
    <w:rsid w:val="003575CC"/>
    <w:rsid w:val="003578F7"/>
    <w:rsid w:val="00360FDC"/>
    <w:rsid w:val="003629F7"/>
    <w:rsid w:val="003635B6"/>
    <w:rsid w:val="00363974"/>
    <w:rsid w:val="00367837"/>
    <w:rsid w:val="00374CFD"/>
    <w:rsid w:val="00375935"/>
    <w:rsid w:val="00377278"/>
    <w:rsid w:val="00377B7C"/>
    <w:rsid w:val="00377FDE"/>
    <w:rsid w:val="003807D6"/>
    <w:rsid w:val="00380F8A"/>
    <w:rsid w:val="00384636"/>
    <w:rsid w:val="003873DC"/>
    <w:rsid w:val="00391043"/>
    <w:rsid w:val="00391419"/>
    <w:rsid w:val="00392AC9"/>
    <w:rsid w:val="003933AB"/>
    <w:rsid w:val="00393F93"/>
    <w:rsid w:val="00395577"/>
    <w:rsid w:val="00395E58"/>
    <w:rsid w:val="00396B93"/>
    <w:rsid w:val="00397136"/>
    <w:rsid w:val="00397A89"/>
    <w:rsid w:val="003A12EE"/>
    <w:rsid w:val="003A1946"/>
    <w:rsid w:val="003A330E"/>
    <w:rsid w:val="003A4032"/>
    <w:rsid w:val="003A49C5"/>
    <w:rsid w:val="003A4DA3"/>
    <w:rsid w:val="003A55C6"/>
    <w:rsid w:val="003A713C"/>
    <w:rsid w:val="003A7DE0"/>
    <w:rsid w:val="003B1395"/>
    <w:rsid w:val="003B1CEA"/>
    <w:rsid w:val="003B31BB"/>
    <w:rsid w:val="003B4747"/>
    <w:rsid w:val="003B4FEE"/>
    <w:rsid w:val="003B551F"/>
    <w:rsid w:val="003B5686"/>
    <w:rsid w:val="003B5B51"/>
    <w:rsid w:val="003B6B8D"/>
    <w:rsid w:val="003B75C8"/>
    <w:rsid w:val="003B7928"/>
    <w:rsid w:val="003C0C32"/>
    <w:rsid w:val="003C1EC7"/>
    <w:rsid w:val="003C210D"/>
    <w:rsid w:val="003C3728"/>
    <w:rsid w:val="003C5414"/>
    <w:rsid w:val="003C6893"/>
    <w:rsid w:val="003C6E72"/>
    <w:rsid w:val="003D0DAA"/>
    <w:rsid w:val="003D0F4C"/>
    <w:rsid w:val="003D1188"/>
    <w:rsid w:val="003D1289"/>
    <w:rsid w:val="003D26AA"/>
    <w:rsid w:val="003D5284"/>
    <w:rsid w:val="003E0467"/>
    <w:rsid w:val="003E35F1"/>
    <w:rsid w:val="003E68ED"/>
    <w:rsid w:val="003E71F8"/>
    <w:rsid w:val="003E7241"/>
    <w:rsid w:val="003E73B3"/>
    <w:rsid w:val="003F024C"/>
    <w:rsid w:val="003F0832"/>
    <w:rsid w:val="003F17FB"/>
    <w:rsid w:val="003F220F"/>
    <w:rsid w:val="003F2631"/>
    <w:rsid w:val="003F709C"/>
    <w:rsid w:val="004008D6"/>
    <w:rsid w:val="00401D4E"/>
    <w:rsid w:val="00402311"/>
    <w:rsid w:val="00403DFF"/>
    <w:rsid w:val="00404FC5"/>
    <w:rsid w:val="00406700"/>
    <w:rsid w:val="00407DC2"/>
    <w:rsid w:val="00414322"/>
    <w:rsid w:val="00415041"/>
    <w:rsid w:val="0041559F"/>
    <w:rsid w:val="00415DB7"/>
    <w:rsid w:val="00417196"/>
    <w:rsid w:val="004205BD"/>
    <w:rsid w:val="00422D13"/>
    <w:rsid w:val="00424377"/>
    <w:rsid w:val="00424587"/>
    <w:rsid w:val="00424A0D"/>
    <w:rsid w:val="00425401"/>
    <w:rsid w:val="00426110"/>
    <w:rsid w:val="00426364"/>
    <w:rsid w:val="0042652B"/>
    <w:rsid w:val="00427363"/>
    <w:rsid w:val="00430229"/>
    <w:rsid w:val="0043057F"/>
    <w:rsid w:val="00431917"/>
    <w:rsid w:val="00431989"/>
    <w:rsid w:val="00433536"/>
    <w:rsid w:val="004350A4"/>
    <w:rsid w:val="00435773"/>
    <w:rsid w:val="00436821"/>
    <w:rsid w:val="0043685A"/>
    <w:rsid w:val="00436A01"/>
    <w:rsid w:val="004411D2"/>
    <w:rsid w:val="004433B0"/>
    <w:rsid w:val="004444AA"/>
    <w:rsid w:val="00446F49"/>
    <w:rsid w:val="00450696"/>
    <w:rsid w:val="0045071E"/>
    <w:rsid w:val="00450954"/>
    <w:rsid w:val="00450C00"/>
    <w:rsid w:val="00450E56"/>
    <w:rsid w:val="00452BF1"/>
    <w:rsid w:val="00455D3B"/>
    <w:rsid w:val="0045604D"/>
    <w:rsid w:val="00457674"/>
    <w:rsid w:val="00460CD3"/>
    <w:rsid w:val="00460D20"/>
    <w:rsid w:val="0046156C"/>
    <w:rsid w:val="00461B6C"/>
    <w:rsid w:val="00463CCE"/>
    <w:rsid w:val="0046560B"/>
    <w:rsid w:val="00467B87"/>
    <w:rsid w:val="004726BC"/>
    <w:rsid w:val="00474C88"/>
    <w:rsid w:val="004751D8"/>
    <w:rsid w:val="00475BDF"/>
    <w:rsid w:val="00475D85"/>
    <w:rsid w:val="004767F8"/>
    <w:rsid w:val="0047799A"/>
    <w:rsid w:val="00477BCD"/>
    <w:rsid w:val="00477C50"/>
    <w:rsid w:val="004803FF"/>
    <w:rsid w:val="00481ECA"/>
    <w:rsid w:val="00482851"/>
    <w:rsid w:val="00482F3E"/>
    <w:rsid w:val="00486692"/>
    <w:rsid w:val="00486EF7"/>
    <w:rsid w:val="004871DB"/>
    <w:rsid w:val="00487753"/>
    <w:rsid w:val="0049026E"/>
    <w:rsid w:val="00490918"/>
    <w:rsid w:val="0049093F"/>
    <w:rsid w:val="004912E1"/>
    <w:rsid w:val="00492885"/>
    <w:rsid w:val="00493313"/>
    <w:rsid w:val="004952DA"/>
    <w:rsid w:val="0049599E"/>
    <w:rsid w:val="004965C6"/>
    <w:rsid w:val="00496808"/>
    <w:rsid w:val="004970C4"/>
    <w:rsid w:val="004978B6"/>
    <w:rsid w:val="004A0A66"/>
    <w:rsid w:val="004A1A5C"/>
    <w:rsid w:val="004A1B3C"/>
    <w:rsid w:val="004A207A"/>
    <w:rsid w:val="004A5520"/>
    <w:rsid w:val="004A6CFA"/>
    <w:rsid w:val="004A77D9"/>
    <w:rsid w:val="004A7987"/>
    <w:rsid w:val="004B00D4"/>
    <w:rsid w:val="004B129C"/>
    <w:rsid w:val="004B2200"/>
    <w:rsid w:val="004B2D13"/>
    <w:rsid w:val="004B49D1"/>
    <w:rsid w:val="004B4CF9"/>
    <w:rsid w:val="004B6005"/>
    <w:rsid w:val="004B7D5E"/>
    <w:rsid w:val="004C1294"/>
    <w:rsid w:val="004C18C1"/>
    <w:rsid w:val="004C20BC"/>
    <w:rsid w:val="004C39DF"/>
    <w:rsid w:val="004C3B2A"/>
    <w:rsid w:val="004C47DB"/>
    <w:rsid w:val="004C5883"/>
    <w:rsid w:val="004C6077"/>
    <w:rsid w:val="004C65A0"/>
    <w:rsid w:val="004C7102"/>
    <w:rsid w:val="004D0028"/>
    <w:rsid w:val="004D03E1"/>
    <w:rsid w:val="004D04BC"/>
    <w:rsid w:val="004D35EE"/>
    <w:rsid w:val="004D5901"/>
    <w:rsid w:val="004D5987"/>
    <w:rsid w:val="004D67A9"/>
    <w:rsid w:val="004E1873"/>
    <w:rsid w:val="004E1DA4"/>
    <w:rsid w:val="004E228C"/>
    <w:rsid w:val="004E4826"/>
    <w:rsid w:val="004E49CC"/>
    <w:rsid w:val="004E57F9"/>
    <w:rsid w:val="004E7651"/>
    <w:rsid w:val="004F0A39"/>
    <w:rsid w:val="004F0F4A"/>
    <w:rsid w:val="004F1812"/>
    <w:rsid w:val="004F1D2B"/>
    <w:rsid w:val="004F30AF"/>
    <w:rsid w:val="004F47A7"/>
    <w:rsid w:val="004F494B"/>
    <w:rsid w:val="004F5D16"/>
    <w:rsid w:val="004F5F29"/>
    <w:rsid w:val="004F66D5"/>
    <w:rsid w:val="004F74AE"/>
    <w:rsid w:val="0050205C"/>
    <w:rsid w:val="00502315"/>
    <w:rsid w:val="005048A1"/>
    <w:rsid w:val="00505612"/>
    <w:rsid w:val="00505755"/>
    <w:rsid w:val="00505A67"/>
    <w:rsid w:val="00505C2E"/>
    <w:rsid w:val="005148D4"/>
    <w:rsid w:val="00514B3F"/>
    <w:rsid w:val="005152C4"/>
    <w:rsid w:val="0051616D"/>
    <w:rsid w:val="00516FA9"/>
    <w:rsid w:val="0052014A"/>
    <w:rsid w:val="005207D3"/>
    <w:rsid w:val="00520EE4"/>
    <w:rsid w:val="005220FC"/>
    <w:rsid w:val="00522499"/>
    <w:rsid w:val="005225EF"/>
    <w:rsid w:val="00523AF6"/>
    <w:rsid w:val="0052453C"/>
    <w:rsid w:val="00524A09"/>
    <w:rsid w:val="00524A57"/>
    <w:rsid w:val="0052517C"/>
    <w:rsid w:val="00525DF6"/>
    <w:rsid w:val="005261AD"/>
    <w:rsid w:val="005277A8"/>
    <w:rsid w:val="00527DE4"/>
    <w:rsid w:val="005303F6"/>
    <w:rsid w:val="005316A8"/>
    <w:rsid w:val="00531D82"/>
    <w:rsid w:val="005324BB"/>
    <w:rsid w:val="00533CA8"/>
    <w:rsid w:val="00534D1F"/>
    <w:rsid w:val="005352F8"/>
    <w:rsid w:val="00535957"/>
    <w:rsid w:val="00536FDE"/>
    <w:rsid w:val="005377F6"/>
    <w:rsid w:val="005403A8"/>
    <w:rsid w:val="00540BB2"/>
    <w:rsid w:val="00540C80"/>
    <w:rsid w:val="00542585"/>
    <w:rsid w:val="00542D0A"/>
    <w:rsid w:val="005432BA"/>
    <w:rsid w:val="00545C05"/>
    <w:rsid w:val="00550AD0"/>
    <w:rsid w:val="00552D3C"/>
    <w:rsid w:val="005530A2"/>
    <w:rsid w:val="00553A06"/>
    <w:rsid w:val="00554876"/>
    <w:rsid w:val="00557045"/>
    <w:rsid w:val="005601F0"/>
    <w:rsid w:val="00561745"/>
    <w:rsid w:val="005620EA"/>
    <w:rsid w:val="00563998"/>
    <w:rsid w:val="00563B8D"/>
    <w:rsid w:val="00563C5B"/>
    <w:rsid w:val="00564B7B"/>
    <w:rsid w:val="00566069"/>
    <w:rsid w:val="00566BB2"/>
    <w:rsid w:val="00567C7F"/>
    <w:rsid w:val="0057041F"/>
    <w:rsid w:val="0057100C"/>
    <w:rsid w:val="0057379C"/>
    <w:rsid w:val="00573E35"/>
    <w:rsid w:val="0057462E"/>
    <w:rsid w:val="00574C2A"/>
    <w:rsid w:val="00575256"/>
    <w:rsid w:val="005761C2"/>
    <w:rsid w:val="00580284"/>
    <w:rsid w:val="0058275D"/>
    <w:rsid w:val="00582C51"/>
    <w:rsid w:val="0058381F"/>
    <w:rsid w:val="0058590A"/>
    <w:rsid w:val="00585A83"/>
    <w:rsid w:val="00586291"/>
    <w:rsid w:val="00590D93"/>
    <w:rsid w:val="00591036"/>
    <w:rsid w:val="005910A0"/>
    <w:rsid w:val="00593606"/>
    <w:rsid w:val="0059368F"/>
    <w:rsid w:val="00593E6E"/>
    <w:rsid w:val="00597BAF"/>
    <w:rsid w:val="00597F84"/>
    <w:rsid w:val="005A109E"/>
    <w:rsid w:val="005A22DC"/>
    <w:rsid w:val="005A4C80"/>
    <w:rsid w:val="005A545F"/>
    <w:rsid w:val="005A6C1A"/>
    <w:rsid w:val="005A7534"/>
    <w:rsid w:val="005B01AC"/>
    <w:rsid w:val="005B07CD"/>
    <w:rsid w:val="005B2196"/>
    <w:rsid w:val="005B255F"/>
    <w:rsid w:val="005B2FAB"/>
    <w:rsid w:val="005B3E30"/>
    <w:rsid w:val="005B5029"/>
    <w:rsid w:val="005B608E"/>
    <w:rsid w:val="005C02D4"/>
    <w:rsid w:val="005C4129"/>
    <w:rsid w:val="005C44A7"/>
    <w:rsid w:val="005C4608"/>
    <w:rsid w:val="005C5C5A"/>
    <w:rsid w:val="005C75B8"/>
    <w:rsid w:val="005C7920"/>
    <w:rsid w:val="005C7B59"/>
    <w:rsid w:val="005C7D7A"/>
    <w:rsid w:val="005D2403"/>
    <w:rsid w:val="005D7BF4"/>
    <w:rsid w:val="005E0D8D"/>
    <w:rsid w:val="005E156F"/>
    <w:rsid w:val="005E21B0"/>
    <w:rsid w:val="005E28DC"/>
    <w:rsid w:val="005E321F"/>
    <w:rsid w:val="005E34C3"/>
    <w:rsid w:val="005E4BDF"/>
    <w:rsid w:val="005E4DE9"/>
    <w:rsid w:val="005E56D5"/>
    <w:rsid w:val="005E6302"/>
    <w:rsid w:val="005E724E"/>
    <w:rsid w:val="005F0437"/>
    <w:rsid w:val="005F0C37"/>
    <w:rsid w:val="005F2481"/>
    <w:rsid w:val="005F43B1"/>
    <w:rsid w:val="005F5604"/>
    <w:rsid w:val="005F56E4"/>
    <w:rsid w:val="005F6FF0"/>
    <w:rsid w:val="005F74D2"/>
    <w:rsid w:val="0060018F"/>
    <w:rsid w:val="00600813"/>
    <w:rsid w:val="0060388C"/>
    <w:rsid w:val="006055BD"/>
    <w:rsid w:val="00605975"/>
    <w:rsid w:val="006061B2"/>
    <w:rsid w:val="006064C9"/>
    <w:rsid w:val="006112BE"/>
    <w:rsid w:val="006123E8"/>
    <w:rsid w:val="00612518"/>
    <w:rsid w:val="00612C44"/>
    <w:rsid w:val="0061650E"/>
    <w:rsid w:val="0061675A"/>
    <w:rsid w:val="00616A09"/>
    <w:rsid w:val="00616D4C"/>
    <w:rsid w:val="00620157"/>
    <w:rsid w:val="0062024A"/>
    <w:rsid w:val="0062034D"/>
    <w:rsid w:val="00620383"/>
    <w:rsid w:val="00621594"/>
    <w:rsid w:val="00621E47"/>
    <w:rsid w:val="006262C5"/>
    <w:rsid w:val="0062667B"/>
    <w:rsid w:val="00626CFE"/>
    <w:rsid w:val="00633E93"/>
    <w:rsid w:val="00635F41"/>
    <w:rsid w:val="00636F3C"/>
    <w:rsid w:val="0063790A"/>
    <w:rsid w:val="00637D4F"/>
    <w:rsid w:val="0064086E"/>
    <w:rsid w:val="00642BAB"/>
    <w:rsid w:val="00642D2E"/>
    <w:rsid w:val="006437D1"/>
    <w:rsid w:val="00644D54"/>
    <w:rsid w:val="00644DDF"/>
    <w:rsid w:val="00645C49"/>
    <w:rsid w:val="006460F0"/>
    <w:rsid w:val="00646A3B"/>
    <w:rsid w:val="00650D59"/>
    <w:rsid w:val="00653087"/>
    <w:rsid w:val="00653101"/>
    <w:rsid w:val="00653655"/>
    <w:rsid w:val="00656A30"/>
    <w:rsid w:val="00657FDF"/>
    <w:rsid w:val="00662218"/>
    <w:rsid w:val="00663930"/>
    <w:rsid w:val="0066638B"/>
    <w:rsid w:val="00667C39"/>
    <w:rsid w:val="0067021B"/>
    <w:rsid w:val="00672499"/>
    <w:rsid w:val="0067268A"/>
    <w:rsid w:val="00672DBA"/>
    <w:rsid w:val="00676E66"/>
    <w:rsid w:val="00676F4D"/>
    <w:rsid w:val="00677A16"/>
    <w:rsid w:val="0068087C"/>
    <w:rsid w:val="00680DC3"/>
    <w:rsid w:val="00680EAA"/>
    <w:rsid w:val="00680FB5"/>
    <w:rsid w:val="00680FC7"/>
    <w:rsid w:val="00685686"/>
    <w:rsid w:val="00686711"/>
    <w:rsid w:val="00687518"/>
    <w:rsid w:val="00687587"/>
    <w:rsid w:val="006912B6"/>
    <w:rsid w:val="006913A5"/>
    <w:rsid w:val="006915DA"/>
    <w:rsid w:val="00691ABB"/>
    <w:rsid w:val="00692557"/>
    <w:rsid w:val="006933B8"/>
    <w:rsid w:val="00693838"/>
    <w:rsid w:val="00694140"/>
    <w:rsid w:val="00694355"/>
    <w:rsid w:val="006949FB"/>
    <w:rsid w:val="00695E15"/>
    <w:rsid w:val="00697404"/>
    <w:rsid w:val="006A0791"/>
    <w:rsid w:val="006A189E"/>
    <w:rsid w:val="006A2450"/>
    <w:rsid w:val="006A2583"/>
    <w:rsid w:val="006A4F27"/>
    <w:rsid w:val="006B036E"/>
    <w:rsid w:val="006B4077"/>
    <w:rsid w:val="006B664F"/>
    <w:rsid w:val="006B6F4D"/>
    <w:rsid w:val="006B74AA"/>
    <w:rsid w:val="006B74B1"/>
    <w:rsid w:val="006C26C7"/>
    <w:rsid w:val="006C3A19"/>
    <w:rsid w:val="006C3A5E"/>
    <w:rsid w:val="006C3F65"/>
    <w:rsid w:val="006C423F"/>
    <w:rsid w:val="006C51EE"/>
    <w:rsid w:val="006C613E"/>
    <w:rsid w:val="006C6612"/>
    <w:rsid w:val="006C7C55"/>
    <w:rsid w:val="006C7CA1"/>
    <w:rsid w:val="006C7E0B"/>
    <w:rsid w:val="006D21E5"/>
    <w:rsid w:val="006D37C5"/>
    <w:rsid w:val="006D37FD"/>
    <w:rsid w:val="006D3A10"/>
    <w:rsid w:val="006D4912"/>
    <w:rsid w:val="006D6D05"/>
    <w:rsid w:val="006D713F"/>
    <w:rsid w:val="006E022E"/>
    <w:rsid w:val="006E1D47"/>
    <w:rsid w:val="006E231E"/>
    <w:rsid w:val="006E2DA3"/>
    <w:rsid w:val="006E4D05"/>
    <w:rsid w:val="006F2EE7"/>
    <w:rsid w:val="006F3AF6"/>
    <w:rsid w:val="006F4173"/>
    <w:rsid w:val="006F4B9B"/>
    <w:rsid w:val="006F65AA"/>
    <w:rsid w:val="006F6E78"/>
    <w:rsid w:val="006F6F74"/>
    <w:rsid w:val="006F7209"/>
    <w:rsid w:val="0070121B"/>
    <w:rsid w:val="00702464"/>
    <w:rsid w:val="00702C54"/>
    <w:rsid w:val="00703C76"/>
    <w:rsid w:val="00704319"/>
    <w:rsid w:val="00704B1D"/>
    <w:rsid w:val="00706D57"/>
    <w:rsid w:val="0071249D"/>
    <w:rsid w:val="007126B5"/>
    <w:rsid w:val="00712955"/>
    <w:rsid w:val="00713253"/>
    <w:rsid w:val="00714972"/>
    <w:rsid w:val="00714C7D"/>
    <w:rsid w:val="00716A7B"/>
    <w:rsid w:val="00716D63"/>
    <w:rsid w:val="0072020A"/>
    <w:rsid w:val="0072276E"/>
    <w:rsid w:val="00723056"/>
    <w:rsid w:val="007234FE"/>
    <w:rsid w:val="00723521"/>
    <w:rsid w:val="00723829"/>
    <w:rsid w:val="00723A2E"/>
    <w:rsid w:val="0072461C"/>
    <w:rsid w:val="0072476D"/>
    <w:rsid w:val="00725982"/>
    <w:rsid w:val="00725EE0"/>
    <w:rsid w:val="00727949"/>
    <w:rsid w:val="00730C97"/>
    <w:rsid w:val="007321BE"/>
    <w:rsid w:val="007326D0"/>
    <w:rsid w:val="007335EF"/>
    <w:rsid w:val="007338B1"/>
    <w:rsid w:val="00734EE6"/>
    <w:rsid w:val="00735890"/>
    <w:rsid w:val="007374EB"/>
    <w:rsid w:val="007401C7"/>
    <w:rsid w:val="0074049C"/>
    <w:rsid w:val="00741251"/>
    <w:rsid w:val="00744007"/>
    <w:rsid w:val="007446EC"/>
    <w:rsid w:val="00745C4D"/>
    <w:rsid w:val="00746794"/>
    <w:rsid w:val="007513F7"/>
    <w:rsid w:val="007519BE"/>
    <w:rsid w:val="0075234F"/>
    <w:rsid w:val="00752EBA"/>
    <w:rsid w:val="00754071"/>
    <w:rsid w:val="00755005"/>
    <w:rsid w:val="00755A7B"/>
    <w:rsid w:val="00756E76"/>
    <w:rsid w:val="0076145B"/>
    <w:rsid w:val="00761F76"/>
    <w:rsid w:val="00764716"/>
    <w:rsid w:val="00766D93"/>
    <w:rsid w:val="00766E36"/>
    <w:rsid w:val="00767583"/>
    <w:rsid w:val="00771CB6"/>
    <w:rsid w:val="00772191"/>
    <w:rsid w:val="0077436C"/>
    <w:rsid w:val="00776FF1"/>
    <w:rsid w:val="00777964"/>
    <w:rsid w:val="0078080B"/>
    <w:rsid w:val="007820C7"/>
    <w:rsid w:val="00782635"/>
    <w:rsid w:val="00782DF4"/>
    <w:rsid w:val="00783175"/>
    <w:rsid w:val="007838E1"/>
    <w:rsid w:val="007842EB"/>
    <w:rsid w:val="00785149"/>
    <w:rsid w:val="00785C56"/>
    <w:rsid w:val="00787682"/>
    <w:rsid w:val="00791E9B"/>
    <w:rsid w:val="00793554"/>
    <w:rsid w:val="00793A6F"/>
    <w:rsid w:val="0079574E"/>
    <w:rsid w:val="00795C4A"/>
    <w:rsid w:val="007966A8"/>
    <w:rsid w:val="00797392"/>
    <w:rsid w:val="007A0868"/>
    <w:rsid w:val="007A1454"/>
    <w:rsid w:val="007A1B3F"/>
    <w:rsid w:val="007A1E71"/>
    <w:rsid w:val="007A1E80"/>
    <w:rsid w:val="007A439B"/>
    <w:rsid w:val="007A4D89"/>
    <w:rsid w:val="007A6F51"/>
    <w:rsid w:val="007B0E4F"/>
    <w:rsid w:val="007B2C20"/>
    <w:rsid w:val="007B4B67"/>
    <w:rsid w:val="007B52D9"/>
    <w:rsid w:val="007B67E7"/>
    <w:rsid w:val="007C0D10"/>
    <w:rsid w:val="007C17EC"/>
    <w:rsid w:val="007C1A42"/>
    <w:rsid w:val="007C2440"/>
    <w:rsid w:val="007C5F3C"/>
    <w:rsid w:val="007C696E"/>
    <w:rsid w:val="007D02DE"/>
    <w:rsid w:val="007D3571"/>
    <w:rsid w:val="007D441A"/>
    <w:rsid w:val="007D5B70"/>
    <w:rsid w:val="007D603D"/>
    <w:rsid w:val="007D713E"/>
    <w:rsid w:val="007E0444"/>
    <w:rsid w:val="007E10D4"/>
    <w:rsid w:val="007E3EBC"/>
    <w:rsid w:val="007E4BDD"/>
    <w:rsid w:val="007E7416"/>
    <w:rsid w:val="007E791A"/>
    <w:rsid w:val="007F238A"/>
    <w:rsid w:val="007F45FE"/>
    <w:rsid w:val="007F52FF"/>
    <w:rsid w:val="007F549F"/>
    <w:rsid w:val="007F54B2"/>
    <w:rsid w:val="007F6BC9"/>
    <w:rsid w:val="007F71ED"/>
    <w:rsid w:val="00801126"/>
    <w:rsid w:val="008031C6"/>
    <w:rsid w:val="008043C6"/>
    <w:rsid w:val="008049CC"/>
    <w:rsid w:val="008052E4"/>
    <w:rsid w:val="00807374"/>
    <w:rsid w:val="00807C87"/>
    <w:rsid w:val="00810170"/>
    <w:rsid w:val="0081289C"/>
    <w:rsid w:val="0081522E"/>
    <w:rsid w:val="008154FE"/>
    <w:rsid w:val="0081551D"/>
    <w:rsid w:val="00817156"/>
    <w:rsid w:val="00820F75"/>
    <w:rsid w:val="008234FA"/>
    <w:rsid w:val="00824249"/>
    <w:rsid w:val="008242D4"/>
    <w:rsid w:val="008267C5"/>
    <w:rsid w:val="00827A29"/>
    <w:rsid w:val="00827CD8"/>
    <w:rsid w:val="00830B78"/>
    <w:rsid w:val="00830CA4"/>
    <w:rsid w:val="00831553"/>
    <w:rsid w:val="0083248A"/>
    <w:rsid w:val="00833B67"/>
    <w:rsid w:val="008348D0"/>
    <w:rsid w:val="00835BDB"/>
    <w:rsid w:val="00837A41"/>
    <w:rsid w:val="008403B6"/>
    <w:rsid w:val="008438A6"/>
    <w:rsid w:val="00844360"/>
    <w:rsid w:val="008448E7"/>
    <w:rsid w:val="00845686"/>
    <w:rsid w:val="0084593B"/>
    <w:rsid w:val="00845D2D"/>
    <w:rsid w:val="008466E7"/>
    <w:rsid w:val="00846F30"/>
    <w:rsid w:val="0084771F"/>
    <w:rsid w:val="00851229"/>
    <w:rsid w:val="00853D67"/>
    <w:rsid w:val="00854033"/>
    <w:rsid w:val="00855B7C"/>
    <w:rsid w:val="00855D63"/>
    <w:rsid w:val="00855FDC"/>
    <w:rsid w:val="00856C73"/>
    <w:rsid w:val="0085749D"/>
    <w:rsid w:val="0085791F"/>
    <w:rsid w:val="008647C4"/>
    <w:rsid w:val="00864A72"/>
    <w:rsid w:val="00866753"/>
    <w:rsid w:val="00866F8B"/>
    <w:rsid w:val="0086751A"/>
    <w:rsid w:val="00870570"/>
    <w:rsid w:val="008705F5"/>
    <w:rsid w:val="00871C07"/>
    <w:rsid w:val="008740A6"/>
    <w:rsid w:val="00874380"/>
    <w:rsid w:val="008745CF"/>
    <w:rsid w:val="0087463F"/>
    <w:rsid w:val="008754EA"/>
    <w:rsid w:val="00877805"/>
    <w:rsid w:val="00877DA0"/>
    <w:rsid w:val="0088072B"/>
    <w:rsid w:val="008809D3"/>
    <w:rsid w:val="0088166D"/>
    <w:rsid w:val="00882D84"/>
    <w:rsid w:val="00883B9A"/>
    <w:rsid w:val="00886480"/>
    <w:rsid w:val="0088648B"/>
    <w:rsid w:val="00887422"/>
    <w:rsid w:val="00890365"/>
    <w:rsid w:val="00890CFD"/>
    <w:rsid w:val="00891359"/>
    <w:rsid w:val="0089135A"/>
    <w:rsid w:val="0089174C"/>
    <w:rsid w:val="008923B8"/>
    <w:rsid w:val="00893CBC"/>
    <w:rsid w:val="00895B7A"/>
    <w:rsid w:val="008A0737"/>
    <w:rsid w:val="008A2C30"/>
    <w:rsid w:val="008A30CD"/>
    <w:rsid w:val="008A3D16"/>
    <w:rsid w:val="008A4994"/>
    <w:rsid w:val="008A4B9C"/>
    <w:rsid w:val="008A5A84"/>
    <w:rsid w:val="008A5FF8"/>
    <w:rsid w:val="008A6498"/>
    <w:rsid w:val="008B2313"/>
    <w:rsid w:val="008B38E3"/>
    <w:rsid w:val="008B4B57"/>
    <w:rsid w:val="008B4D66"/>
    <w:rsid w:val="008C19E6"/>
    <w:rsid w:val="008C2AFF"/>
    <w:rsid w:val="008C3495"/>
    <w:rsid w:val="008C490A"/>
    <w:rsid w:val="008C5C14"/>
    <w:rsid w:val="008C7178"/>
    <w:rsid w:val="008C7541"/>
    <w:rsid w:val="008D30BD"/>
    <w:rsid w:val="008D41D6"/>
    <w:rsid w:val="008D5F9B"/>
    <w:rsid w:val="008D7309"/>
    <w:rsid w:val="008E03F1"/>
    <w:rsid w:val="008E161B"/>
    <w:rsid w:val="008E48E0"/>
    <w:rsid w:val="008E5E8A"/>
    <w:rsid w:val="008E664A"/>
    <w:rsid w:val="008E66E6"/>
    <w:rsid w:val="008E7FEE"/>
    <w:rsid w:val="008F2CC7"/>
    <w:rsid w:val="008F2E27"/>
    <w:rsid w:val="008F3CCD"/>
    <w:rsid w:val="008F7AF4"/>
    <w:rsid w:val="009007BD"/>
    <w:rsid w:val="009008E9"/>
    <w:rsid w:val="00901F30"/>
    <w:rsid w:val="00902533"/>
    <w:rsid w:val="00910DAC"/>
    <w:rsid w:val="00911C37"/>
    <w:rsid w:val="00912CCD"/>
    <w:rsid w:val="00913C6B"/>
    <w:rsid w:val="009142F4"/>
    <w:rsid w:val="00914B20"/>
    <w:rsid w:val="00916A5E"/>
    <w:rsid w:val="009216F4"/>
    <w:rsid w:val="00924814"/>
    <w:rsid w:val="009248CE"/>
    <w:rsid w:val="00925AF0"/>
    <w:rsid w:val="0092604F"/>
    <w:rsid w:val="0092744C"/>
    <w:rsid w:val="009278DF"/>
    <w:rsid w:val="009307AF"/>
    <w:rsid w:val="00931B6B"/>
    <w:rsid w:val="009339CC"/>
    <w:rsid w:val="009341F3"/>
    <w:rsid w:val="00935387"/>
    <w:rsid w:val="009412B9"/>
    <w:rsid w:val="009420F7"/>
    <w:rsid w:val="00943691"/>
    <w:rsid w:val="00943876"/>
    <w:rsid w:val="009442D7"/>
    <w:rsid w:val="00944854"/>
    <w:rsid w:val="009455D9"/>
    <w:rsid w:val="00946424"/>
    <w:rsid w:val="0094654D"/>
    <w:rsid w:val="00947374"/>
    <w:rsid w:val="009508C2"/>
    <w:rsid w:val="00954762"/>
    <w:rsid w:val="00957613"/>
    <w:rsid w:val="00957807"/>
    <w:rsid w:val="00960F5E"/>
    <w:rsid w:val="00961176"/>
    <w:rsid w:val="00961CA0"/>
    <w:rsid w:val="009636AF"/>
    <w:rsid w:val="00964330"/>
    <w:rsid w:val="00964531"/>
    <w:rsid w:val="00965FF2"/>
    <w:rsid w:val="00967452"/>
    <w:rsid w:val="009706DC"/>
    <w:rsid w:val="00972215"/>
    <w:rsid w:val="00973DE8"/>
    <w:rsid w:val="00973FFC"/>
    <w:rsid w:val="00974D5F"/>
    <w:rsid w:val="009757D8"/>
    <w:rsid w:val="00981339"/>
    <w:rsid w:val="0098412E"/>
    <w:rsid w:val="009855D4"/>
    <w:rsid w:val="00987032"/>
    <w:rsid w:val="00991813"/>
    <w:rsid w:val="0099254D"/>
    <w:rsid w:val="009943B7"/>
    <w:rsid w:val="00994783"/>
    <w:rsid w:val="00994BE2"/>
    <w:rsid w:val="009955DC"/>
    <w:rsid w:val="00997BC0"/>
    <w:rsid w:val="00997F31"/>
    <w:rsid w:val="009A0F85"/>
    <w:rsid w:val="009A6697"/>
    <w:rsid w:val="009A6BB6"/>
    <w:rsid w:val="009A6DC7"/>
    <w:rsid w:val="009B336D"/>
    <w:rsid w:val="009B3507"/>
    <w:rsid w:val="009B3914"/>
    <w:rsid w:val="009C05A6"/>
    <w:rsid w:val="009C193F"/>
    <w:rsid w:val="009C1B56"/>
    <w:rsid w:val="009C3D9F"/>
    <w:rsid w:val="009C3F68"/>
    <w:rsid w:val="009C5187"/>
    <w:rsid w:val="009C52ED"/>
    <w:rsid w:val="009C54B1"/>
    <w:rsid w:val="009C763F"/>
    <w:rsid w:val="009D0A3D"/>
    <w:rsid w:val="009D1755"/>
    <w:rsid w:val="009D353E"/>
    <w:rsid w:val="009D382B"/>
    <w:rsid w:val="009D57A8"/>
    <w:rsid w:val="009D5819"/>
    <w:rsid w:val="009D71A6"/>
    <w:rsid w:val="009D7BAA"/>
    <w:rsid w:val="009D7DCE"/>
    <w:rsid w:val="009E0588"/>
    <w:rsid w:val="009E0F7E"/>
    <w:rsid w:val="009E1F6F"/>
    <w:rsid w:val="009E3927"/>
    <w:rsid w:val="009E3A47"/>
    <w:rsid w:val="009E3ED1"/>
    <w:rsid w:val="009E48FC"/>
    <w:rsid w:val="009E537C"/>
    <w:rsid w:val="009E70D9"/>
    <w:rsid w:val="009E7AA4"/>
    <w:rsid w:val="009F213E"/>
    <w:rsid w:val="009F27BE"/>
    <w:rsid w:val="009F2FF1"/>
    <w:rsid w:val="009F3908"/>
    <w:rsid w:val="009F64CD"/>
    <w:rsid w:val="009F681B"/>
    <w:rsid w:val="009F748D"/>
    <w:rsid w:val="009F7999"/>
    <w:rsid w:val="009F7EC2"/>
    <w:rsid w:val="00A0010F"/>
    <w:rsid w:val="00A0078A"/>
    <w:rsid w:val="00A0091B"/>
    <w:rsid w:val="00A00F95"/>
    <w:rsid w:val="00A010B8"/>
    <w:rsid w:val="00A0128B"/>
    <w:rsid w:val="00A01800"/>
    <w:rsid w:val="00A02B5B"/>
    <w:rsid w:val="00A03196"/>
    <w:rsid w:val="00A042AF"/>
    <w:rsid w:val="00A06085"/>
    <w:rsid w:val="00A069F6"/>
    <w:rsid w:val="00A070E2"/>
    <w:rsid w:val="00A07A80"/>
    <w:rsid w:val="00A07CD0"/>
    <w:rsid w:val="00A113A2"/>
    <w:rsid w:val="00A138A9"/>
    <w:rsid w:val="00A153E0"/>
    <w:rsid w:val="00A23AD6"/>
    <w:rsid w:val="00A24128"/>
    <w:rsid w:val="00A24D9F"/>
    <w:rsid w:val="00A26F0C"/>
    <w:rsid w:val="00A277ED"/>
    <w:rsid w:val="00A27FF5"/>
    <w:rsid w:val="00A3361D"/>
    <w:rsid w:val="00A34052"/>
    <w:rsid w:val="00A341D0"/>
    <w:rsid w:val="00A34C7F"/>
    <w:rsid w:val="00A35697"/>
    <w:rsid w:val="00A36AA1"/>
    <w:rsid w:val="00A36AB5"/>
    <w:rsid w:val="00A37720"/>
    <w:rsid w:val="00A40999"/>
    <w:rsid w:val="00A41E49"/>
    <w:rsid w:val="00A43C69"/>
    <w:rsid w:val="00A46763"/>
    <w:rsid w:val="00A46FC8"/>
    <w:rsid w:val="00A5316C"/>
    <w:rsid w:val="00A5469B"/>
    <w:rsid w:val="00A548F6"/>
    <w:rsid w:val="00A551FF"/>
    <w:rsid w:val="00A555AD"/>
    <w:rsid w:val="00A55636"/>
    <w:rsid w:val="00A56015"/>
    <w:rsid w:val="00A56684"/>
    <w:rsid w:val="00A5769F"/>
    <w:rsid w:val="00A60006"/>
    <w:rsid w:val="00A60610"/>
    <w:rsid w:val="00A61216"/>
    <w:rsid w:val="00A61729"/>
    <w:rsid w:val="00A61E71"/>
    <w:rsid w:val="00A61F3C"/>
    <w:rsid w:val="00A621C6"/>
    <w:rsid w:val="00A62E00"/>
    <w:rsid w:val="00A6739C"/>
    <w:rsid w:val="00A67EBE"/>
    <w:rsid w:val="00A72331"/>
    <w:rsid w:val="00A76F5E"/>
    <w:rsid w:val="00A7734D"/>
    <w:rsid w:val="00A82B7A"/>
    <w:rsid w:val="00A83AF2"/>
    <w:rsid w:val="00A83B95"/>
    <w:rsid w:val="00A86DC1"/>
    <w:rsid w:val="00A87E46"/>
    <w:rsid w:val="00A9181E"/>
    <w:rsid w:val="00A9390B"/>
    <w:rsid w:val="00A94B4A"/>
    <w:rsid w:val="00A95BCC"/>
    <w:rsid w:val="00A972CD"/>
    <w:rsid w:val="00AA08DE"/>
    <w:rsid w:val="00AA1163"/>
    <w:rsid w:val="00AA16BE"/>
    <w:rsid w:val="00AA3250"/>
    <w:rsid w:val="00AA4A15"/>
    <w:rsid w:val="00AA6F55"/>
    <w:rsid w:val="00AA734F"/>
    <w:rsid w:val="00AB0425"/>
    <w:rsid w:val="00AB0510"/>
    <w:rsid w:val="00AB06A7"/>
    <w:rsid w:val="00AB24DB"/>
    <w:rsid w:val="00AB2FFC"/>
    <w:rsid w:val="00AB34C8"/>
    <w:rsid w:val="00AB3755"/>
    <w:rsid w:val="00AB43E0"/>
    <w:rsid w:val="00AB546B"/>
    <w:rsid w:val="00AC0518"/>
    <w:rsid w:val="00AC3E2D"/>
    <w:rsid w:val="00AC50BC"/>
    <w:rsid w:val="00AC5C47"/>
    <w:rsid w:val="00AC5DA7"/>
    <w:rsid w:val="00AC6037"/>
    <w:rsid w:val="00AC6268"/>
    <w:rsid w:val="00AC647B"/>
    <w:rsid w:val="00AC691E"/>
    <w:rsid w:val="00AC7460"/>
    <w:rsid w:val="00AC75B3"/>
    <w:rsid w:val="00AD0D72"/>
    <w:rsid w:val="00AD1024"/>
    <w:rsid w:val="00AD12F2"/>
    <w:rsid w:val="00AD28C9"/>
    <w:rsid w:val="00AD2CD9"/>
    <w:rsid w:val="00AD30BC"/>
    <w:rsid w:val="00AD431F"/>
    <w:rsid w:val="00AD7CBE"/>
    <w:rsid w:val="00AE1182"/>
    <w:rsid w:val="00AE22FD"/>
    <w:rsid w:val="00AE2B65"/>
    <w:rsid w:val="00AE4957"/>
    <w:rsid w:val="00AE62B9"/>
    <w:rsid w:val="00AE6ED1"/>
    <w:rsid w:val="00AF0A52"/>
    <w:rsid w:val="00AF0B3B"/>
    <w:rsid w:val="00AF18CB"/>
    <w:rsid w:val="00AF1A60"/>
    <w:rsid w:val="00AF5418"/>
    <w:rsid w:val="00AF6723"/>
    <w:rsid w:val="00B00C1D"/>
    <w:rsid w:val="00B015CA"/>
    <w:rsid w:val="00B01F0A"/>
    <w:rsid w:val="00B02C61"/>
    <w:rsid w:val="00B02D02"/>
    <w:rsid w:val="00B034C6"/>
    <w:rsid w:val="00B066CF"/>
    <w:rsid w:val="00B0716B"/>
    <w:rsid w:val="00B0724E"/>
    <w:rsid w:val="00B106C0"/>
    <w:rsid w:val="00B10F69"/>
    <w:rsid w:val="00B116EB"/>
    <w:rsid w:val="00B1441B"/>
    <w:rsid w:val="00B15661"/>
    <w:rsid w:val="00B16B2E"/>
    <w:rsid w:val="00B21687"/>
    <w:rsid w:val="00B21917"/>
    <w:rsid w:val="00B21C0C"/>
    <w:rsid w:val="00B21C69"/>
    <w:rsid w:val="00B2395E"/>
    <w:rsid w:val="00B24739"/>
    <w:rsid w:val="00B250B0"/>
    <w:rsid w:val="00B25B33"/>
    <w:rsid w:val="00B279A5"/>
    <w:rsid w:val="00B317C2"/>
    <w:rsid w:val="00B320E4"/>
    <w:rsid w:val="00B32384"/>
    <w:rsid w:val="00B33974"/>
    <w:rsid w:val="00B343E9"/>
    <w:rsid w:val="00B34A97"/>
    <w:rsid w:val="00B365B1"/>
    <w:rsid w:val="00B37375"/>
    <w:rsid w:val="00B4055E"/>
    <w:rsid w:val="00B40EA9"/>
    <w:rsid w:val="00B43409"/>
    <w:rsid w:val="00B43D01"/>
    <w:rsid w:val="00B45F50"/>
    <w:rsid w:val="00B4658C"/>
    <w:rsid w:val="00B50C1A"/>
    <w:rsid w:val="00B51C00"/>
    <w:rsid w:val="00B53C52"/>
    <w:rsid w:val="00B56E02"/>
    <w:rsid w:val="00B61861"/>
    <w:rsid w:val="00B61D93"/>
    <w:rsid w:val="00B6232C"/>
    <w:rsid w:val="00B62759"/>
    <w:rsid w:val="00B63852"/>
    <w:rsid w:val="00B645B7"/>
    <w:rsid w:val="00B648CB"/>
    <w:rsid w:val="00B65C9D"/>
    <w:rsid w:val="00B67CFE"/>
    <w:rsid w:val="00B70A0E"/>
    <w:rsid w:val="00B724ED"/>
    <w:rsid w:val="00B73193"/>
    <w:rsid w:val="00B737AB"/>
    <w:rsid w:val="00B73C82"/>
    <w:rsid w:val="00B757AB"/>
    <w:rsid w:val="00B75955"/>
    <w:rsid w:val="00B768F2"/>
    <w:rsid w:val="00B80193"/>
    <w:rsid w:val="00B80CC1"/>
    <w:rsid w:val="00B81524"/>
    <w:rsid w:val="00B82CF6"/>
    <w:rsid w:val="00B83881"/>
    <w:rsid w:val="00B83E58"/>
    <w:rsid w:val="00B840A8"/>
    <w:rsid w:val="00B8441F"/>
    <w:rsid w:val="00B84566"/>
    <w:rsid w:val="00B8599B"/>
    <w:rsid w:val="00B90517"/>
    <w:rsid w:val="00B90EF7"/>
    <w:rsid w:val="00B91E4C"/>
    <w:rsid w:val="00B92293"/>
    <w:rsid w:val="00B9381B"/>
    <w:rsid w:val="00B94E94"/>
    <w:rsid w:val="00B95338"/>
    <w:rsid w:val="00B95B2D"/>
    <w:rsid w:val="00B963FA"/>
    <w:rsid w:val="00B969F2"/>
    <w:rsid w:val="00B96F68"/>
    <w:rsid w:val="00BA04F0"/>
    <w:rsid w:val="00BA1F10"/>
    <w:rsid w:val="00BA2262"/>
    <w:rsid w:val="00BA351A"/>
    <w:rsid w:val="00BA47F8"/>
    <w:rsid w:val="00BA529C"/>
    <w:rsid w:val="00BA5F16"/>
    <w:rsid w:val="00BA62DF"/>
    <w:rsid w:val="00BA6642"/>
    <w:rsid w:val="00BA6BEA"/>
    <w:rsid w:val="00BA71BA"/>
    <w:rsid w:val="00BA7C2F"/>
    <w:rsid w:val="00BB00A4"/>
    <w:rsid w:val="00BB00F5"/>
    <w:rsid w:val="00BB0CC0"/>
    <w:rsid w:val="00BB28E2"/>
    <w:rsid w:val="00BB4EB1"/>
    <w:rsid w:val="00BB5050"/>
    <w:rsid w:val="00BB5658"/>
    <w:rsid w:val="00BB6B78"/>
    <w:rsid w:val="00BC4154"/>
    <w:rsid w:val="00BC7F5A"/>
    <w:rsid w:val="00BD1D1C"/>
    <w:rsid w:val="00BD277C"/>
    <w:rsid w:val="00BD331A"/>
    <w:rsid w:val="00BD34EC"/>
    <w:rsid w:val="00BD47C0"/>
    <w:rsid w:val="00BD4BA8"/>
    <w:rsid w:val="00BD5703"/>
    <w:rsid w:val="00BD60A9"/>
    <w:rsid w:val="00BE1E91"/>
    <w:rsid w:val="00BE4F59"/>
    <w:rsid w:val="00BE6A2B"/>
    <w:rsid w:val="00BE7F8C"/>
    <w:rsid w:val="00BF0DE4"/>
    <w:rsid w:val="00BF36B4"/>
    <w:rsid w:val="00BF661D"/>
    <w:rsid w:val="00C01444"/>
    <w:rsid w:val="00C02010"/>
    <w:rsid w:val="00C022F7"/>
    <w:rsid w:val="00C05771"/>
    <w:rsid w:val="00C1040A"/>
    <w:rsid w:val="00C108AC"/>
    <w:rsid w:val="00C11507"/>
    <w:rsid w:val="00C145BB"/>
    <w:rsid w:val="00C14C04"/>
    <w:rsid w:val="00C174B5"/>
    <w:rsid w:val="00C20398"/>
    <w:rsid w:val="00C20979"/>
    <w:rsid w:val="00C22DAF"/>
    <w:rsid w:val="00C236DE"/>
    <w:rsid w:val="00C23C56"/>
    <w:rsid w:val="00C242F4"/>
    <w:rsid w:val="00C24C3D"/>
    <w:rsid w:val="00C25F41"/>
    <w:rsid w:val="00C25FBB"/>
    <w:rsid w:val="00C322B3"/>
    <w:rsid w:val="00C3233C"/>
    <w:rsid w:val="00C32832"/>
    <w:rsid w:val="00C32E11"/>
    <w:rsid w:val="00C331C0"/>
    <w:rsid w:val="00C35518"/>
    <w:rsid w:val="00C3696B"/>
    <w:rsid w:val="00C375D9"/>
    <w:rsid w:val="00C41608"/>
    <w:rsid w:val="00C41F41"/>
    <w:rsid w:val="00C427A5"/>
    <w:rsid w:val="00C42FBD"/>
    <w:rsid w:val="00C44C89"/>
    <w:rsid w:val="00C44F9D"/>
    <w:rsid w:val="00C450E5"/>
    <w:rsid w:val="00C46488"/>
    <w:rsid w:val="00C476DD"/>
    <w:rsid w:val="00C477FD"/>
    <w:rsid w:val="00C47F66"/>
    <w:rsid w:val="00C47FDA"/>
    <w:rsid w:val="00C50DFE"/>
    <w:rsid w:val="00C51BBA"/>
    <w:rsid w:val="00C52412"/>
    <w:rsid w:val="00C52945"/>
    <w:rsid w:val="00C53421"/>
    <w:rsid w:val="00C547E2"/>
    <w:rsid w:val="00C5545A"/>
    <w:rsid w:val="00C61814"/>
    <w:rsid w:val="00C63BC6"/>
    <w:rsid w:val="00C6476A"/>
    <w:rsid w:val="00C67BA5"/>
    <w:rsid w:val="00C7040D"/>
    <w:rsid w:val="00C70927"/>
    <w:rsid w:val="00C7098F"/>
    <w:rsid w:val="00C70B03"/>
    <w:rsid w:val="00C7267F"/>
    <w:rsid w:val="00C73593"/>
    <w:rsid w:val="00C73ADA"/>
    <w:rsid w:val="00C73E49"/>
    <w:rsid w:val="00C73EBD"/>
    <w:rsid w:val="00C74870"/>
    <w:rsid w:val="00C76D3D"/>
    <w:rsid w:val="00C76D8F"/>
    <w:rsid w:val="00C80139"/>
    <w:rsid w:val="00C8114D"/>
    <w:rsid w:val="00C815FC"/>
    <w:rsid w:val="00C81A80"/>
    <w:rsid w:val="00C82C27"/>
    <w:rsid w:val="00C84D6F"/>
    <w:rsid w:val="00C85F4F"/>
    <w:rsid w:val="00C86135"/>
    <w:rsid w:val="00C8671B"/>
    <w:rsid w:val="00C86E56"/>
    <w:rsid w:val="00C87288"/>
    <w:rsid w:val="00C87FA6"/>
    <w:rsid w:val="00C9042F"/>
    <w:rsid w:val="00C908E2"/>
    <w:rsid w:val="00C90DBB"/>
    <w:rsid w:val="00C914CA"/>
    <w:rsid w:val="00C92455"/>
    <w:rsid w:val="00C93189"/>
    <w:rsid w:val="00C950B1"/>
    <w:rsid w:val="00C96D76"/>
    <w:rsid w:val="00C971F8"/>
    <w:rsid w:val="00C97748"/>
    <w:rsid w:val="00C979CD"/>
    <w:rsid w:val="00CA0824"/>
    <w:rsid w:val="00CA0977"/>
    <w:rsid w:val="00CA145D"/>
    <w:rsid w:val="00CA4075"/>
    <w:rsid w:val="00CA623F"/>
    <w:rsid w:val="00CA73F1"/>
    <w:rsid w:val="00CA7B9A"/>
    <w:rsid w:val="00CB1FEE"/>
    <w:rsid w:val="00CB2397"/>
    <w:rsid w:val="00CB2BDC"/>
    <w:rsid w:val="00CB3FBA"/>
    <w:rsid w:val="00CB3FBC"/>
    <w:rsid w:val="00CB7586"/>
    <w:rsid w:val="00CC068B"/>
    <w:rsid w:val="00CC0C59"/>
    <w:rsid w:val="00CC2064"/>
    <w:rsid w:val="00CC23EA"/>
    <w:rsid w:val="00CC7692"/>
    <w:rsid w:val="00CD1BA2"/>
    <w:rsid w:val="00CD25FF"/>
    <w:rsid w:val="00CD3A4F"/>
    <w:rsid w:val="00CD4123"/>
    <w:rsid w:val="00CD5C82"/>
    <w:rsid w:val="00CD6C2E"/>
    <w:rsid w:val="00CD76EC"/>
    <w:rsid w:val="00CD7BDD"/>
    <w:rsid w:val="00CE044A"/>
    <w:rsid w:val="00CE0D97"/>
    <w:rsid w:val="00CE2C40"/>
    <w:rsid w:val="00CE2C75"/>
    <w:rsid w:val="00CE34D3"/>
    <w:rsid w:val="00CE520E"/>
    <w:rsid w:val="00CF07C4"/>
    <w:rsid w:val="00CF36C2"/>
    <w:rsid w:val="00CF494F"/>
    <w:rsid w:val="00CF4C10"/>
    <w:rsid w:val="00CF7D73"/>
    <w:rsid w:val="00D01CC6"/>
    <w:rsid w:val="00D02322"/>
    <w:rsid w:val="00D030AE"/>
    <w:rsid w:val="00D03416"/>
    <w:rsid w:val="00D03781"/>
    <w:rsid w:val="00D037BC"/>
    <w:rsid w:val="00D04076"/>
    <w:rsid w:val="00D04384"/>
    <w:rsid w:val="00D0564E"/>
    <w:rsid w:val="00D06186"/>
    <w:rsid w:val="00D0741B"/>
    <w:rsid w:val="00D076B1"/>
    <w:rsid w:val="00D0773C"/>
    <w:rsid w:val="00D10A7F"/>
    <w:rsid w:val="00D1169D"/>
    <w:rsid w:val="00D131BA"/>
    <w:rsid w:val="00D13515"/>
    <w:rsid w:val="00D23ED6"/>
    <w:rsid w:val="00D24549"/>
    <w:rsid w:val="00D2613C"/>
    <w:rsid w:val="00D26A2F"/>
    <w:rsid w:val="00D30A1D"/>
    <w:rsid w:val="00D30C54"/>
    <w:rsid w:val="00D328F8"/>
    <w:rsid w:val="00D332B1"/>
    <w:rsid w:val="00D332CA"/>
    <w:rsid w:val="00D33959"/>
    <w:rsid w:val="00D366B4"/>
    <w:rsid w:val="00D3681A"/>
    <w:rsid w:val="00D36BAF"/>
    <w:rsid w:val="00D36BB5"/>
    <w:rsid w:val="00D4031C"/>
    <w:rsid w:val="00D4039F"/>
    <w:rsid w:val="00D4143A"/>
    <w:rsid w:val="00D41583"/>
    <w:rsid w:val="00D422B6"/>
    <w:rsid w:val="00D4255B"/>
    <w:rsid w:val="00D42F9D"/>
    <w:rsid w:val="00D43696"/>
    <w:rsid w:val="00D43900"/>
    <w:rsid w:val="00D43DC4"/>
    <w:rsid w:val="00D46448"/>
    <w:rsid w:val="00D471EA"/>
    <w:rsid w:val="00D51E88"/>
    <w:rsid w:val="00D57A19"/>
    <w:rsid w:val="00D61288"/>
    <w:rsid w:val="00D6189F"/>
    <w:rsid w:val="00D61D59"/>
    <w:rsid w:val="00D626DB"/>
    <w:rsid w:val="00D62A31"/>
    <w:rsid w:val="00D62EF1"/>
    <w:rsid w:val="00D63885"/>
    <w:rsid w:val="00D64A63"/>
    <w:rsid w:val="00D64F91"/>
    <w:rsid w:val="00D654C4"/>
    <w:rsid w:val="00D6697F"/>
    <w:rsid w:val="00D707F0"/>
    <w:rsid w:val="00D70930"/>
    <w:rsid w:val="00D71009"/>
    <w:rsid w:val="00D713BA"/>
    <w:rsid w:val="00D72908"/>
    <w:rsid w:val="00D72C7B"/>
    <w:rsid w:val="00D72DEF"/>
    <w:rsid w:val="00D74C04"/>
    <w:rsid w:val="00D76E09"/>
    <w:rsid w:val="00D7755E"/>
    <w:rsid w:val="00D81587"/>
    <w:rsid w:val="00D828A5"/>
    <w:rsid w:val="00D834D1"/>
    <w:rsid w:val="00D83CFE"/>
    <w:rsid w:val="00D864EB"/>
    <w:rsid w:val="00D86598"/>
    <w:rsid w:val="00D86C51"/>
    <w:rsid w:val="00D87730"/>
    <w:rsid w:val="00D87F95"/>
    <w:rsid w:val="00D944C8"/>
    <w:rsid w:val="00D95826"/>
    <w:rsid w:val="00D959B9"/>
    <w:rsid w:val="00D95E18"/>
    <w:rsid w:val="00D9607B"/>
    <w:rsid w:val="00D969BD"/>
    <w:rsid w:val="00DA0073"/>
    <w:rsid w:val="00DA0C19"/>
    <w:rsid w:val="00DA1CA9"/>
    <w:rsid w:val="00DA1D8F"/>
    <w:rsid w:val="00DA1FCC"/>
    <w:rsid w:val="00DA2EC0"/>
    <w:rsid w:val="00DA414D"/>
    <w:rsid w:val="00DA5454"/>
    <w:rsid w:val="00DA58F7"/>
    <w:rsid w:val="00DA723F"/>
    <w:rsid w:val="00DB0098"/>
    <w:rsid w:val="00DB12A0"/>
    <w:rsid w:val="00DB27F8"/>
    <w:rsid w:val="00DB3968"/>
    <w:rsid w:val="00DB4B53"/>
    <w:rsid w:val="00DB4D3A"/>
    <w:rsid w:val="00DB4D98"/>
    <w:rsid w:val="00DC1A04"/>
    <w:rsid w:val="00DC1D2F"/>
    <w:rsid w:val="00DC282F"/>
    <w:rsid w:val="00DC2B80"/>
    <w:rsid w:val="00DC376F"/>
    <w:rsid w:val="00DC41C4"/>
    <w:rsid w:val="00DC4C47"/>
    <w:rsid w:val="00DC636A"/>
    <w:rsid w:val="00DD18D0"/>
    <w:rsid w:val="00DD1C3E"/>
    <w:rsid w:val="00DD28AB"/>
    <w:rsid w:val="00DD2F36"/>
    <w:rsid w:val="00DD3A48"/>
    <w:rsid w:val="00DD4AC1"/>
    <w:rsid w:val="00DD4DC5"/>
    <w:rsid w:val="00DE05B1"/>
    <w:rsid w:val="00DE0BF4"/>
    <w:rsid w:val="00DE2116"/>
    <w:rsid w:val="00DE2B5C"/>
    <w:rsid w:val="00DE307A"/>
    <w:rsid w:val="00DE3631"/>
    <w:rsid w:val="00DE3DB0"/>
    <w:rsid w:val="00DE5DDF"/>
    <w:rsid w:val="00DE6D4A"/>
    <w:rsid w:val="00DE79ED"/>
    <w:rsid w:val="00DF0041"/>
    <w:rsid w:val="00DF6334"/>
    <w:rsid w:val="00DF65E7"/>
    <w:rsid w:val="00DF66A9"/>
    <w:rsid w:val="00DF6A6D"/>
    <w:rsid w:val="00DF6B00"/>
    <w:rsid w:val="00DF72AF"/>
    <w:rsid w:val="00E00C56"/>
    <w:rsid w:val="00E02225"/>
    <w:rsid w:val="00E03425"/>
    <w:rsid w:val="00E05843"/>
    <w:rsid w:val="00E064BC"/>
    <w:rsid w:val="00E076FD"/>
    <w:rsid w:val="00E1061D"/>
    <w:rsid w:val="00E12FFF"/>
    <w:rsid w:val="00E13885"/>
    <w:rsid w:val="00E13FFA"/>
    <w:rsid w:val="00E14085"/>
    <w:rsid w:val="00E1518E"/>
    <w:rsid w:val="00E159F9"/>
    <w:rsid w:val="00E15B1E"/>
    <w:rsid w:val="00E1625E"/>
    <w:rsid w:val="00E20088"/>
    <w:rsid w:val="00E20A2B"/>
    <w:rsid w:val="00E20B0C"/>
    <w:rsid w:val="00E237E9"/>
    <w:rsid w:val="00E26AF6"/>
    <w:rsid w:val="00E31114"/>
    <w:rsid w:val="00E3235B"/>
    <w:rsid w:val="00E339D1"/>
    <w:rsid w:val="00E340B7"/>
    <w:rsid w:val="00E3688E"/>
    <w:rsid w:val="00E36B0A"/>
    <w:rsid w:val="00E370A7"/>
    <w:rsid w:val="00E3711E"/>
    <w:rsid w:val="00E40065"/>
    <w:rsid w:val="00E405E9"/>
    <w:rsid w:val="00E41C36"/>
    <w:rsid w:val="00E42728"/>
    <w:rsid w:val="00E42C6D"/>
    <w:rsid w:val="00E43179"/>
    <w:rsid w:val="00E43925"/>
    <w:rsid w:val="00E43987"/>
    <w:rsid w:val="00E45701"/>
    <w:rsid w:val="00E463DA"/>
    <w:rsid w:val="00E4684C"/>
    <w:rsid w:val="00E47B5E"/>
    <w:rsid w:val="00E50B62"/>
    <w:rsid w:val="00E5188B"/>
    <w:rsid w:val="00E51BFB"/>
    <w:rsid w:val="00E53AFF"/>
    <w:rsid w:val="00E54E6D"/>
    <w:rsid w:val="00E55172"/>
    <w:rsid w:val="00E5620A"/>
    <w:rsid w:val="00E60573"/>
    <w:rsid w:val="00E63D14"/>
    <w:rsid w:val="00E661B7"/>
    <w:rsid w:val="00E66C0C"/>
    <w:rsid w:val="00E674C6"/>
    <w:rsid w:val="00E67717"/>
    <w:rsid w:val="00E72B5B"/>
    <w:rsid w:val="00E733C0"/>
    <w:rsid w:val="00E738B2"/>
    <w:rsid w:val="00E74963"/>
    <w:rsid w:val="00E75427"/>
    <w:rsid w:val="00E766DA"/>
    <w:rsid w:val="00E77636"/>
    <w:rsid w:val="00E77915"/>
    <w:rsid w:val="00E8038B"/>
    <w:rsid w:val="00E80E46"/>
    <w:rsid w:val="00E8128A"/>
    <w:rsid w:val="00E823CE"/>
    <w:rsid w:val="00E84737"/>
    <w:rsid w:val="00E84A06"/>
    <w:rsid w:val="00E860FD"/>
    <w:rsid w:val="00E86477"/>
    <w:rsid w:val="00E86D2E"/>
    <w:rsid w:val="00E87F70"/>
    <w:rsid w:val="00E913AA"/>
    <w:rsid w:val="00E91601"/>
    <w:rsid w:val="00E9198E"/>
    <w:rsid w:val="00E91F98"/>
    <w:rsid w:val="00E9330C"/>
    <w:rsid w:val="00E94394"/>
    <w:rsid w:val="00E946EC"/>
    <w:rsid w:val="00E949AC"/>
    <w:rsid w:val="00E949CA"/>
    <w:rsid w:val="00E94B46"/>
    <w:rsid w:val="00E95C4D"/>
    <w:rsid w:val="00E97BBF"/>
    <w:rsid w:val="00EA13C4"/>
    <w:rsid w:val="00EA14AA"/>
    <w:rsid w:val="00EA2925"/>
    <w:rsid w:val="00EA5D3B"/>
    <w:rsid w:val="00EB02EE"/>
    <w:rsid w:val="00EB1710"/>
    <w:rsid w:val="00EB2CC1"/>
    <w:rsid w:val="00EB33E6"/>
    <w:rsid w:val="00EB4919"/>
    <w:rsid w:val="00EB56E1"/>
    <w:rsid w:val="00EB5E50"/>
    <w:rsid w:val="00EC0C93"/>
    <w:rsid w:val="00EC37B5"/>
    <w:rsid w:val="00EC3F20"/>
    <w:rsid w:val="00EC3FA5"/>
    <w:rsid w:val="00EC4988"/>
    <w:rsid w:val="00EC54D8"/>
    <w:rsid w:val="00EC59DC"/>
    <w:rsid w:val="00EC63C3"/>
    <w:rsid w:val="00EC6755"/>
    <w:rsid w:val="00EC6AF2"/>
    <w:rsid w:val="00EC7771"/>
    <w:rsid w:val="00ED0874"/>
    <w:rsid w:val="00ED0B97"/>
    <w:rsid w:val="00ED1803"/>
    <w:rsid w:val="00ED18D3"/>
    <w:rsid w:val="00ED3004"/>
    <w:rsid w:val="00ED30D2"/>
    <w:rsid w:val="00ED3F09"/>
    <w:rsid w:val="00ED3FFC"/>
    <w:rsid w:val="00ED4BF2"/>
    <w:rsid w:val="00ED53B8"/>
    <w:rsid w:val="00ED6185"/>
    <w:rsid w:val="00ED7674"/>
    <w:rsid w:val="00EE01FE"/>
    <w:rsid w:val="00EE0DDF"/>
    <w:rsid w:val="00EE233D"/>
    <w:rsid w:val="00EE2444"/>
    <w:rsid w:val="00EE37B7"/>
    <w:rsid w:val="00EE3939"/>
    <w:rsid w:val="00EE4E21"/>
    <w:rsid w:val="00EE6825"/>
    <w:rsid w:val="00EE72B4"/>
    <w:rsid w:val="00EE78B7"/>
    <w:rsid w:val="00EF09DF"/>
    <w:rsid w:val="00EF2D47"/>
    <w:rsid w:val="00EF3328"/>
    <w:rsid w:val="00EF5D32"/>
    <w:rsid w:val="00EF6221"/>
    <w:rsid w:val="00EF6C60"/>
    <w:rsid w:val="00F05779"/>
    <w:rsid w:val="00F05DD2"/>
    <w:rsid w:val="00F06C3F"/>
    <w:rsid w:val="00F070F9"/>
    <w:rsid w:val="00F10FB3"/>
    <w:rsid w:val="00F111FE"/>
    <w:rsid w:val="00F1309F"/>
    <w:rsid w:val="00F147B2"/>
    <w:rsid w:val="00F15DF1"/>
    <w:rsid w:val="00F15EF8"/>
    <w:rsid w:val="00F16394"/>
    <w:rsid w:val="00F16A9F"/>
    <w:rsid w:val="00F16F8F"/>
    <w:rsid w:val="00F21A1B"/>
    <w:rsid w:val="00F220F3"/>
    <w:rsid w:val="00F22C3F"/>
    <w:rsid w:val="00F24842"/>
    <w:rsid w:val="00F24DAA"/>
    <w:rsid w:val="00F24FB1"/>
    <w:rsid w:val="00F26401"/>
    <w:rsid w:val="00F26B1F"/>
    <w:rsid w:val="00F27D3F"/>
    <w:rsid w:val="00F3180C"/>
    <w:rsid w:val="00F31E0E"/>
    <w:rsid w:val="00F3224E"/>
    <w:rsid w:val="00F32B0E"/>
    <w:rsid w:val="00F33083"/>
    <w:rsid w:val="00F343DE"/>
    <w:rsid w:val="00F36086"/>
    <w:rsid w:val="00F36E82"/>
    <w:rsid w:val="00F37477"/>
    <w:rsid w:val="00F37D5A"/>
    <w:rsid w:val="00F41129"/>
    <w:rsid w:val="00F41C71"/>
    <w:rsid w:val="00F44F1C"/>
    <w:rsid w:val="00F46397"/>
    <w:rsid w:val="00F465DD"/>
    <w:rsid w:val="00F47119"/>
    <w:rsid w:val="00F47B6E"/>
    <w:rsid w:val="00F502BE"/>
    <w:rsid w:val="00F5161F"/>
    <w:rsid w:val="00F52AA2"/>
    <w:rsid w:val="00F52E3E"/>
    <w:rsid w:val="00F53481"/>
    <w:rsid w:val="00F54146"/>
    <w:rsid w:val="00F54AD2"/>
    <w:rsid w:val="00F55F50"/>
    <w:rsid w:val="00F5784F"/>
    <w:rsid w:val="00F57D85"/>
    <w:rsid w:val="00F60DC8"/>
    <w:rsid w:val="00F6295D"/>
    <w:rsid w:val="00F632BB"/>
    <w:rsid w:val="00F63D4C"/>
    <w:rsid w:val="00F643A4"/>
    <w:rsid w:val="00F65BAD"/>
    <w:rsid w:val="00F65E99"/>
    <w:rsid w:val="00F664C0"/>
    <w:rsid w:val="00F66AFF"/>
    <w:rsid w:val="00F678B0"/>
    <w:rsid w:val="00F67E5A"/>
    <w:rsid w:val="00F7051C"/>
    <w:rsid w:val="00F70997"/>
    <w:rsid w:val="00F75948"/>
    <w:rsid w:val="00F75C33"/>
    <w:rsid w:val="00F77464"/>
    <w:rsid w:val="00F774C9"/>
    <w:rsid w:val="00F81951"/>
    <w:rsid w:val="00F8299F"/>
    <w:rsid w:val="00F84040"/>
    <w:rsid w:val="00F842A4"/>
    <w:rsid w:val="00F86041"/>
    <w:rsid w:val="00F9029E"/>
    <w:rsid w:val="00F9088D"/>
    <w:rsid w:val="00F9212E"/>
    <w:rsid w:val="00F92409"/>
    <w:rsid w:val="00F93694"/>
    <w:rsid w:val="00F94068"/>
    <w:rsid w:val="00F940C1"/>
    <w:rsid w:val="00F9428B"/>
    <w:rsid w:val="00F950CB"/>
    <w:rsid w:val="00F961B8"/>
    <w:rsid w:val="00F96C4D"/>
    <w:rsid w:val="00F96F24"/>
    <w:rsid w:val="00F973EE"/>
    <w:rsid w:val="00F97936"/>
    <w:rsid w:val="00F97A55"/>
    <w:rsid w:val="00F97B58"/>
    <w:rsid w:val="00F97C52"/>
    <w:rsid w:val="00FA3F6D"/>
    <w:rsid w:val="00FA3F73"/>
    <w:rsid w:val="00FA5BBE"/>
    <w:rsid w:val="00FA664A"/>
    <w:rsid w:val="00FA6E36"/>
    <w:rsid w:val="00FA7F8D"/>
    <w:rsid w:val="00FB0093"/>
    <w:rsid w:val="00FB25AF"/>
    <w:rsid w:val="00FB279D"/>
    <w:rsid w:val="00FB2D70"/>
    <w:rsid w:val="00FB4144"/>
    <w:rsid w:val="00FB69B4"/>
    <w:rsid w:val="00FC00B4"/>
    <w:rsid w:val="00FC1046"/>
    <w:rsid w:val="00FC11AF"/>
    <w:rsid w:val="00FC1DDB"/>
    <w:rsid w:val="00FC2089"/>
    <w:rsid w:val="00FC2209"/>
    <w:rsid w:val="00FC2A0E"/>
    <w:rsid w:val="00FC3BC0"/>
    <w:rsid w:val="00FC5F95"/>
    <w:rsid w:val="00FC68F1"/>
    <w:rsid w:val="00FC709B"/>
    <w:rsid w:val="00FD2B26"/>
    <w:rsid w:val="00FD3349"/>
    <w:rsid w:val="00FD65C8"/>
    <w:rsid w:val="00FD66ED"/>
    <w:rsid w:val="00FD69A8"/>
    <w:rsid w:val="00FD7A5F"/>
    <w:rsid w:val="00FE2A0B"/>
    <w:rsid w:val="00FE2C64"/>
    <w:rsid w:val="00FE33D8"/>
    <w:rsid w:val="00FE35BE"/>
    <w:rsid w:val="00FE50B2"/>
    <w:rsid w:val="00FE53A9"/>
    <w:rsid w:val="00FE57F7"/>
    <w:rsid w:val="00FE606D"/>
    <w:rsid w:val="00FE67E1"/>
    <w:rsid w:val="00FF174B"/>
    <w:rsid w:val="00FF1ADD"/>
    <w:rsid w:val="00FF2311"/>
    <w:rsid w:val="00FF2E5A"/>
    <w:rsid w:val="00FF514D"/>
    <w:rsid w:val="00FF61BC"/>
    <w:rsid w:val="00FF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C00DA87"/>
  <w15:chartTrackingRefBased/>
  <w15:docId w15:val="{C16D04B4-77EA-4C37-B874-530CB977A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Times New Roman"/>
        <w:lang w:val="de-DE" w:eastAsia="zh-CN" w:bidi="ar-SA"/>
      </w:rPr>
    </w:rPrDefault>
    <w:pPrDefault>
      <w:pPr>
        <w:spacing w:after="120" w:line="260" w:lineRule="atLeast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/>
    <w:lsdException w:name="heading 7" w:locked="1" w:uiPriority="0"/>
    <w:lsdException w:name="heading 8" w:locked="1" w:uiPriority="0"/>
    <w:lsdException w:name="heading 9" w:locked="1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semiHidden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semiHidden="1" w:uiPriority="0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locked="1"/>
    <w:lsdException w:name="FollowedHyperlink" w:semiHidden="1" w:uiPriority="0" w:unhideWhenUsed="1"/>
    <w:lsdException w:name="Strong" w:locked="1" w:uiPriority="0" w:qFormat="1"/>
    <w:lsdException w:name="Emphasis" w:locked="1" w:semiHidden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F05F7"/>
    <w:pPr>
      <w:jc w:val="both"/>
    </w:pPr>
  </w:style>
  <w:style w:type="paragraph" w:styleId="berschrift1">
    <w:name w:val="heading 1"/>
    <w:basedOn w:val="Standard"/>
    <w:next w:val="Standard"/>
    <w:link w:val="berschrift1Zchn"/>
    <w:qFormat/>
    <w:rsid w:val="00C86E56"/>
    <w:pPr>
      <w:numPr>
        <w:numId w:val="27"/>
      </w:numPr>
      <w:spacing w:before="360"/>
      <w:jc w:val="left"/>
      <w:outlineLvl w:val="0"/>
    </w:pPr>
    <w:rPr>
      <w:b/>
      <w:color w:val="0068A9" w:themeColor="accent1"/>
      <w:sz w:val="24"/>
    </w:rPr>
  </w:style>
  <w:style w:type="paragraph" w:styleId="berschrift2">
    <w:name w:val="heading 2"/>
    <w:basedOn w:val="berschrift1"/>
    <w:next w:val="Standard"/>
    <w:link w:val="berschrift2Zchn"/>
    <w:qFormat/>
    <w:rsid w:val="00C86E56"/>
    <w:pPr>
      <w:keepNext/>
      <w:numPr>
        <w:ilvl w:val="1"/>
      </w:numPr>
      <w:spacing w:before="240"/>
      <w:outlineLvl w:val="1"/>
    </w:pPr>
    <w:rPr>
      <w:szCs w:val="28"/>
    </w:rPr>
  </w:style>
  <w:style w:type="paragraph" w:styleId="berschrift3">
    <w:name w:val="heading 3"/>
    <w:basedOn w:val="berschrift1"/>
    <w:next w:val="Standard"/>
    <w:link w:val="berschrift3Zchn"/>
    <w:qFormat/>
    <w:rsid w:val="00C86E56"/>
    <w:pPr>
      <w:numPr>
        <w:ilvl w:val="2"/>
      </w:numPr>
      <w:spacing w:before="240"/>
      <w:outlineLvl w:val="2"/>
    </w:pPr>
    <w:rPr>
      <w:sz w:val="20"/>
      <w:szCs w:val="24"/>
    </w:rPr>
  </w:style>
  <w:style w:type="paragraph" w:styleId="berschrift4">
    <w:name w:val="heading 4"/>
    <w:basedOn w:val="Standard"/>
    <w:next w:val="Standard"/>
    <w:link w:val="berschrift4Zchn"/>
    <w:qFormat/>
    <w:rsid w:val="00C86E56"/>
    <w:pPr>
      <w:keepNext/>
      <w:numPr>
        <w:ilvl w:val="3"/>
        <w:numId w:val="27"/>
      </w:numPr>
      <w:spacing w:before="240" w:after="60"/>
      <w:jc w:val="left"/>
      <w:outlineLvl w:val="3"/>
    </w:pPr>
    <w:rPr>
      <w:b/>
      <w:bCs/>
      <w:color w:val="0068A9" w:themeColor="accent1"/>
    </w:rPr>
  </w:style>
  <w:style w:type="paragraph" w:styleId="berschrift5">
    <w:name w:val="heading 5"/>
    <w:basedOn w:val="Standard"/>
    <w:next w:val="Standard"/>
    <w:link w:val="berschrift5Zchn"/>
    <w:qFormat/>
    <w:rsid w:val="00E946EC"/>
    <w:pPr>
      <w:numPr>
        <w:ilvl w:val="4"/>
        <w:numId w:val="27"/>
      </w:numPr>
      <w:spacing w:before="240" w:after="60"/>
      <w:jc w:val="left"/>
      <w:outlineLvl w:val="4"/>
    </w:pPr>
    <w:rPr>
      <w:b/>
      <w:bCs/>
      <w:iCs/>
      <w:color w:val="0068A9" w:themeColor="accent1"/>
      <w:szCs w:val="26"/>
    </w:rPr>
  </w:style>
  <w:style w:type="paragraph" w:styleId="berschrift6">
    <w:name w:val="heading 6"/>
    <w:basedOn w:val="Standard"/>
    <w:next w:val="Standard"/>
    <w:link w:val="berschrift6Zchn"/>
    <w:rsid w:val="008754EA"/>
    <w:pPr>
      <w:spacing w:before="240" w:after="60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rsid w:val="008754EA"/>
    <w:pPr>
      <w:spacing w:before="240" w:after="60"/>
      <w:outlineLvl w:val="6"/>
    </w:pPr>
    <w:rPr>
      <w:sz w:val="24"/>
    </w:rPr>
  </w:style>
  <w:style w:type="paragraph" w:styleId="berschrift8">
    <w:name w:val="heading 8"/>
    <w:basedOn w:val="Standard"/>
    <w:next w:val="Standard"/>
    <w:link w:val="berschrift8Zchn"/>
    <w:rsid w:val="008754EA"/>
    <w:pPr>
      <w:spacing w:before="240" w:after="60"/>
      <w:outlineLvl w:val="7"/>
    </w:pPr>
    <w:rPr>
      <w:i/>
      <w:iCs/>
      <w:sz w:val="24"/>
    </w:rPr>
  </w:style>
  <w:style w:type="paragraph" w:styleId="berschrift9">
    <w:name w:val="heading 9"/>
    <w:basedOn w:val="Standard"/>
    <w:next w:val="Standard"/>
    <w:link w:val="berschrift9Zchn"/>
    <w:rsid w:val="008754EA"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E674C6"/>
    <w:rPr>
      <w:b/>
      <w:color w:val="0068A9" w:themeColor="accent1"/>
      <w:sz w:val="24"/>
    </w:rPr>
  </w:style>
  <w:style w:type="character" w:customStyle="1" w:styleId="berschrift2Zchn">
    <w:name w:val="Überschrift 2 Zchn"/>
    <w:basedOn w:val="Absatz-Standardschriftart"/>
    <w:link w:val="berschrift2"/>
    <w:rsid w:val="00E674C6"/>
    <w:rPr>
      <w:b/>
      <w:color w:val="0068A9" w:themeColor="accent1"/>
      <w:sz w:val="24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E674C6"/>
    <w:rPr>
      <w:b/>
      <w:color w:val="0068A9" w:themeColor="accent1"/>
      <w:szCs w:val="24"/>
    </w:rPr>
  </w:style>
  <w:style w:type="character" w:customStyle="1" w:styleId="berschrift4Zchn">
    <w:name w:val="Überschrift 4 Zchn"/>
    <w:basedOn w:val="Absatz-Standardschriftart"/>
    <w:link w:val="berschrift4"/>
    <w:rsid w:val="00E674C6"/>
    <w:rPr>
      <w:b/>
      <w:bCs/>
      <w:color w:val="0068A9" w:themeColor="accent1"/>
    </w:rPr>
  </w:style>
  <w:style w:type="character" w:customStyle="1" w:styleId="berschrift5Zchn">
    <w:name w:val="Überschrift 5 Zchn"/>
    <w:basedOn w:val="Absatz-Standardschriftart"/>
    <w:link w:val="berschrift5"/>
    <w:rsid w:val="00E946EC"/>
    <w:rPr>
      <w:b/>
      <w:bCs/>
      <w:iCs/>
      <w:color w:val="0068A9" w:themeColor="accent1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8754EA"/>
    <w:rPr>
      <w:b/>
      <w:bCs/>
      <w:szCs w:val="22"/>
    </w:rPr>
  </w:style>
  <w:style w:type="character" w:customStyle="1" w:styleId="berschrift7Zchn">
    <w:name w:val="Überschrift 7 Zchn"/>
    <w:basedOn w:val="Absatz-Standardschriftart"/>
    <w:link w:val="berschrift7"/>
    <w:rsid w:val="008754EA"/>
    <w:rPr>
      <w:sz w:val="24"/>
    </w:rPr>
  </w:style>
  <w:style w:type="character" w:customStyle="1" w:styleId="berschrift8Zchn">
    <w:name w:val="Überschrift 8 Zchn"/>
    <w:basedOn w:val="Absatz-Standardschriftart"/>
    <w:link w:val="berschrift8"/>
    <w:rsid w:val="008754EA"/>
    <w:rPr>
      <w:i/>
      <w:iCs/>
      <w:sz w:val="24"/>
    </w:rPr>
  </w:style>
  <w:style w:type="character" w:customStyle="1" w:styleId="berschrift9Zchn">
    <w:name w:val="Überschrift 9 Zchn"/>
    <w:basedOn w:val="Absatz-Standardschriftart"/>
    <w:link w:val="berschrift9"/>
    <w:rsid w:val="008754EA"/>
    <w:rPr>
      <w:rFonts w:cs="Arial"/>
      <w:szCs w:val="22"/>
    </w:rPr>
  </w:style>
  <w:style w:type="paragraph" w:customStyle="1" w:styleId="Tabellentext">
    <w:name w:val="Tabellentext"/>
    <w:basedOn w:val="Standard"/>
    <w:uiPriority w:val="99"/>
    <w:semiHidden/>
    <w:qFormat/>
    <w:rsid w:val="00300F34"/>
    <w:pPr>
      <w:jc w:val="left"/>
    </w:pPr>
  </w:style>
  <w:style w:type="paragraph" w:styleId="Verzeichnis1">
    <w:name w:val="toc 1"/>
    <w:basedOn w:val="Standard"/>
    <w:next w:val="Standard"/>
    <w:autoRedefine/>
    <w:uiPriority w:val="39"/>
    <w:rsid w:val="00AC50BC"/>
    <w:pPr>
      <w:tabs>
        <w:tab w:val="left" w:pos="284"/>
        <w:tab w:val="right" w:leader="dot" w:pos="9060"/>
      </w:tabs>
      <w:spacing w:before="120"/>
      <w:ind w:left="284" w:right="284" w:hanging="284"/>
    </w:pPr>
  </w:style>
  <w:style w:type="character" w:styleId="Hyperlink">
    <w:name w:val="Hyperlink"/>
    <w:basedOn w:val="Absatz-Standardschriftart"/>
    <w:uiPriority w:val="99"/>
    <w:rsid w:val="003C1EC7"/>
    <w:rPr>
      <w:rFonts w:cs="Times New Roman"/>
      <w:color w:val="0000FF"/>
      <w:u w:val="single"/>
    </w:rPr>
  </w:style>
  <w:style w:type="table" w:styleId="Tabellenraster">
    <w:name w:val="Table Grid"/>
    <w:basedOn w:val="NormaleTabelle"/>
    <w:rsid w:val="00D030A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uzeile">
    <w:name w:val="footer"/>
    <w:basedOn w:val="Standard"/>
    <w:link w:val="FuzeileZchn"/>
    <w:autoRedefine/>
    <w:uiPriority w:val="99"/>
    <w:locked/>
    <w:rsid w:val="00CF7D73"/>
    <w:pPr>
      <w:tabs>
        <w:tab w:val="center" w:pos="4536"/>
        <w:tab w:val="right" w:pos="9071"/>
      </w:tabs>
      <w:spacing w:after="0"/>
    </w:pPr>
    <w:rPr>
      <w:sz w:val="16"/>
      <w:szCs w:val="16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CF7D73"/>
    <w:rPr>
      <w:sz w:val="16"/>
      <w:szCs w:val="16"/>
      <w:lang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6C613E"/>
    <w:pPr>
      <w:tabs>
        <w:tab w:val="left" w:pos="1701"/>
        <w:tab w:val="right" w:leader="dot" w:pos="9060"/>
      </w:tabs>
      <w:spacing w:before="120" w:after="0"/>
      <w:ind w:left="1702" w:right="284" w:hanging="851"/>
    </w:pPr>
  </w:style>
  <w:style w:type="paragraph" w:styleId="Sprechblasentext">
    <w:name w:val="Balloon Text"/>
    <w:basedOn w:val="Standard"/>
    <w:link w:val="SprechblasentextZchn"/>
    <w:semiHidden/>
    <w:unhideWhenUsed/>
    <w:rsid w:val="002C6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6A0D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rsid w:val="00AC50BC"/>
    <w:pPr>
      <w:tabs>
        <w:tab w:val="left" w:pos="851"/>
        <w:tab w:val="right" w:leader="dot" w:pos="9060"/>
      </w:tabs>
      <w:spacing w:before="120" w:after="60"/>
      <w:ind w:left="851" w:right="284" w:hanging="567"/>
    </w:pPr>
  </w:style>
  <w:style w:type="table" w:styleId="TabelleRaster1">
    <w:name w:val="Table Grid 1"/>
    <w:basedOn w:val="NormaleTabelle"/>
    <w:rsid w:val="0076145B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nabsatz">
    <w:name w:val="List Paragraph"/>
    <w:basedOn w:val="Standard"/>
    <w:link w:val="ListenabsatzZchn"/>
    <w:uiPriority w:val="34"/>
    <w:semiHidden/>
    <w:qFormat/>
    <w:rsid w:val="00EA5D3B"/>
    <w:pPr>
      <w:spacing w:after="200" w:line="276" w:lineRule="auto"/>
      <w:contextualSpacing/>
    </w:pPr>
    <w:rPr>
      <w:rFonts w:eastAsiaTheme="minorHAnsi" w:cstheme="minorBidi"/>
      <w:szCs w:val="22"/>
      <w:lang w:eastAsia="en-US"/>
    </w:rPr>
  </w:style>
  <w:style w:type="paragraph" w:styleId="Abbildungsverzeichnis">
    <w:name w:val="table of figures"/>
    <w:basedOn w:val="Standard"/>
    <w:next w:val="Standard"/>
    <w:uiPriority w:val="99"/>
    <w:unhideWhenUsed/>
    <w:rsid w:val="00163E1C"/>
    <w:pPr>
      <w:tabs>
        <w:tab w:val="right" w:leader="dot" w:pos="9072"/>
      </w:tabs>
      <w:ind w:left="1276" w:right="284" w:hanging="1276"/>
    </w:pPr>
    <w:rPr>
      <w:noProof/>
    </w:rPr>
  </w:style>
  <w:style w:type="paragraph" w:styleId="Funotentext">
    <w:name w:val="footnote text"/>
    <w:basedOn w:val="Standard"/>
    <w:link w:val="FunotentextZchn"/>
    <w:semiHidden/>
    <w:rsid w:val="00534D1F"/>
    <w:pPr>
      <w:spacing w:before="120" w:after="0"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semiHidden/>
    <w:rsid w:val="00534D1F"/>
    <w:rPr>
      <w:sz w:val="16"/>
    </w:rPr>
  </w:style>
  <w:style w:type="character" w:styleId="Funotenzeichen">
    <w:name w:val="footnote reference"/>
    <w:basedOn w:val="FunotentextZchn"/>
    <w:semiHidden/>
    <w:rsid w:val="006A4F27"/>
    <w:rPr>
      <w:sz w:val="16"/>
      <w:vertAlign w:val="superscript"/>
    </w:rPr>
  </w:style>
  <w:style w:type="paragraph" w:styleId="Verzeichnis4">
    <w:name w:val="toc 4"/>
    <w:basedOn w:val="Standard"/>
    <w:next w:val="Standard"/>
    <w:autoRedefine/>
    <w:uiPriority w:val="39"/>
    <w:rsid w:val="00AC647B"/>
    <w:pPr>
      <w:tabs>
        <w:tab w:val="left" w:pos="2694"/>
        <w:tab w:val="right" w:leader="dot" w:pos="9060"/>
      </w:tabs>
      <w:spacing w:before="120" w:after="0" w:line="240" w:lineRule="auto"/>
      <w:ind w:left="2693" w:right="284" w:hanging="992"/>
      <w:jc w:val="center"/>
    </w:pPr>
  </w:style>
  <w:style w:type="paragraph" w:styleId="Verzeichnis5">
    <w:name w:val="toc 5"/>
    <w:basedOn w:val="Standard"/>
    <w:next w:val="Standard"/>
    <w:autoRedefine/>
    <w:uiPriority w:val="39"/>
    <w:rsid w:val="00AC647B"/>
    <w:pPr>
      <w:tabs>
        <w:tab w:val="left" w:pos="3827"/>
        <w:tab w:val="right" w:leader="dot" w:pos="9061"/>
      </w:tabs>
      <w:spacing w:before="120" w:after="0" w:line="240" w:lineRule="auto"/>
      <w:ind w:left="3827" w:right="284" w:hanging="1134"/>
    </w:pPr>
  </w:style>
  <w:style w:type="paragraph" w:styleId="Verzeichnis6">
    <w:name w:val="toc 6"/>
    <w:basedOn w:val="Standard"/>
    <w:next w:val="Standard"/>
    <w:autoRedefine/>
    <w:uiPriority w:val="39"/>
    <w:rsid w:val="009C52ED"/>
    <w:pPr>
      <w:spacing w:before="120" w:after="0" w:line="240" w:lineRule="auto"/>
      <w:ind w:left="1000"/>
    </w:pPr>
  </w:style>
  <w:style w:type="paragraph" w:styleId="Verzeichnis7">
    <w:name w:val="toc 7"/>
    <w:basedOn w:val="Standard"/>
    <w:next w:val="Standard"/>
    <w:autoRedefine/>
    <w:uiPriority w:val="39"/>
    <w:rsid w:val="009C52ED"/>
    <w:pPr>
      <w:spacing w:before="120" w:after="0" w:line="240" w:lineRule="auto"/>
      <w:ind w:left="1200"/>
    </w:pPr>
  </w:style>
  <w:style w:type="paragraph" w:styleId="Verzeichnis8">
    <w:name w:val="toc 8"/>
    <w:basedOn w:val="Standard"/>
    <w:next w:val="Standard"/>
    <w:autoRedefine/>
    <w:uiPriority w:val="39"/>
    <w:rsid w:val="009C52ED"/>
    <w:pPr>
      <w:spacing w:before="120" w:after="0" w:line="240" w:lineRule="auto"/>
      <w:ind w:left="1400"/>
    </w:pPr>
  </w:style>
  <w:style w:type="paragraph" w:styleId="Verzeichnis9">
    <w:name w:val="toc 9"/>
    <w:basedOn w:val="Standard"/>
    <w:next w:val="Standard"/>
    <w:autoRedefine/>
    <w:uiPriority w:val="39"/>
    <w:rsid w:val="009C52ED"/>
    <w:pPr>
      <w:spacing w:before="120" w:after="0" w:line="240" w:lineRule="auto"/>
      <w:ind w:left="1600"/>
    </w:pPr>
  </w:style>
  <w:style w:type="character" w:styleId="Kommentarzeichen">
    <w:name w:val="annotation reference"/>
    <w:basedOn w:val="Absatz-Standardschriftart"/>
    <w:uiPriority w:val="99"/>
    <w:semiHidden/>
    <w:rsid w:val="009C52E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9C52ED"/>
    <w:pPr>
      <w:spacing w:before="120" w:after="0"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9C52ED"/>
    <w:rPr>
      <w:rFonts w:ascii="Garamond" w:hAnsi="Garamond"/>
      <w:szCs w:val="20"/>
    </w:rPr>
  </w:style>
  <w:style w:type="paragraph" w:customStyle="1" w:styleId="Aufzhlung2">
    <w:name w:val="Aufzählung 2"/>
    <w:basedOn w:val="Standard"/>
    <w:qFormat/>
    <w:rsid w:val="00855FDC"/>
    <w:pPr>
      <w:numPr>
        <w:ilvl w:val="1"/>
        <w:numId w:val="24"/>
      </w:numPr>
      <w:autoSpaceDE w:val="0"/>
      <w:autoSpaceDN w:val="0"/>
      <w:adjustRightInd w:val="0"/>
      <w:contextualSpacing/>
    </w:pPr>
  </w:style>
  <w:style w:type="character" w:styleId="BesuchterLink">
    <w:name w:val="FollowedHyperlink"/>
    <w:basedOn w:val="Absatz-Standardschriftart"/>
    <w:semiHidden/>
    <w:rsid w:val="009C52ED"/>
    <w:rPr>
      <w:color w:val="800080"/>
      <w:u w:val="single"/>
    </w:rPr>
  </w:style>
  <w:style w:type="paragraph" w:styleId="StandardWeb">
    <w:name w:val="Normal (Web)"/>
    <w:basedOn w:val="Standard"/>
    <w:uiPriority w:val="99"/>
    <w:semiHidden/>
    <w:unhideWhenUsed/>
    <w:rsid w:val="004D67A9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Aufzhlung3">
    <w:name w:val="Aufzählung 3"/>
    <w:basedOn w:val="Standard"/>
    <w:link w:val="Aufzhlung3Zchn"/>
    <w:qFormat/>
    <w:rsid w:val="00855FDC"/>
    <w:pPr>
      <w:keepNext/>
      <w:numPr>
        <w:ilvl w:val="2"/>
        <w:numId w:val="24"/>
      </w:numPr>
      <w:autoSpaceDE w:val="0"/>
      <w:autoSpaceDN w:val="0"/>
      <w:adjustRightInd w:val="0"/>
      <w:contextualSpacing/>
    </w:pPr>
    <w:rPr>
      <w:szCs w:val="22"/>
    </w:rPr>
  </w:style>
  <w:style w:type="character" w:customStyle="1" w:styleId="Aufzhlung3Zchn">
    <w:name w:val="Aufzählung 3 Zchn"/>
    <w:basedOn w:val="Absatz-Standardschriftart"/>
    <w:link w:val="Aufzhlung3"/>
    <w:locked/>
    <w:rsid w:val="00C86135"/>
    <w:rPr>
      <w:szCs w:val="22"/>
    </w:rPr>
  </w:style>
  <w:style w:type="paragraph" w:customStyle="1" w:styleId="Aufzhlung1">
    <w:name w:val="Aufzählung 1"/>
    <w:basedOn w:val="Listenabsatz"/>
    <w:link w:val="Aufzhlung1Zchn"/>
    <w:qFormat/>
    <w:rsid w:val="00855FDC"/>
    <w:pPr>
      <w:numPr>
        <w:numId w:val="24"/>
      </w:numPr>
      <w:autoSpaceDE w:val="0"/>
      <w:autoSpaceDN w:val="0"/>
      <w:adjustRightInd w:val="0"/>
      <w:spacing w:after="120" w:line="260" w:lineRule="atLeast"/>
      <w:contextualSpacing w:val="0"/>
    </w:pPr>
    <w:rPr>
      <w:rFonts w:eastAsia="Arial Unicode MS" w:cs="Arial"/>
      <w:szCs w:val="24"/>
      <w:lang w:eastAsia="de-DE"/>
    </w:rPr>
  </w:style>
  <w:style w:type="paragraph" w:customStyle="1" w:styleId="Zwischenberschrift3-10pt">
    <w:name w:val="Zwischenüberschrift 3 - 10 pt"/>
    <w:basedOn w:val="Standard"/>
    <w:link w:val="Zwischenberschrift3-10ptZchn"/>
    <w:qFormat/>
    <w:rsid w:val="001720C6"/>
    <w:pPr>
      <w:keepNext/>
      <w:keepLines/>
      <w:spacing w:before="120" w:after="0"/>
      <w:jc w:val="left"/>
    </w:pPr>
    <w:rPr>
      <w:b/>
      <w:noProof/>
      <w:color w:val="000000" w:themeColor="text1"/>
    </w:rPr>
  </w:style>
  <w:style w:type="character" w:customStyle="1" w:styleId="Zwischenberschrift3-10ptZchn">
    <w:name w:val="Zwischenüberschrift 3 - 10 pt Zchn"/>
    <w:basedOn w:val="Absatz-Standardschriftart"/>
    <w:link w:val="Zwischenberschrift3-10pt"/>
    <w:rsid w:val="001720C6"/>
    <w:rPr>
      <w:b/>
      <w:noProof/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981339"/>
    <w:pPr>
      <w:keepNext/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szCs w:val="28"/>
      <w:lang w:eastAsia="en-US"/>
    </w:rPr>
  </w:style>
  <w:style w:type="paragraph" w:customStyle="1" w:styleId="Zwischenberschrift1-12pt">
    <w:name w:val="Zwischenüberschrift 1 - 12 pt"/>
    <w:basedOn w:val="Standard"/>
    <w:next w:val="Standard"/>
    <w:link w:val="Zwischenberschrift1-12ptZchn"/>
    <w:qFormat/>
    <w:rsid w:val="00A9390B"/>
    <w:pPr>
      <w:keepNext/>
      <w:spacing w:before="240" w:after="0"/>
      <w:jc w:val="left"/>
    </w:pPr>
    <w:rPr>
      <w:b/>
      <w:color w:val="0068A9" w:themeColor="accent1"/>
      <w:sz w:val="24"/>
      <w:lang w:eastAsia="en-US"/>
    </w:rPr>
  </w:style>
  <w:style w:type="character" w:customStyle="1" w:styleId="Zwischenberschrift1-12ptZchn">
    <w:name w:val="Zwischenüberschrift 1 - 12 pt Zchn"/>
    <w:basedOn w:val="Absatz-Standardschriftart"/>
    <w:link w:val="Zwischenberschrift1-12pt"/>
    <w:rsid w:val="00A9390B"/>
    <w:rPr>
      <w:b/>
      <w:color w:val="0068A9" w:themeColor="accent1"/>
      <w:sz w:val="24"/>
      <w:lang w:eastAsia="en-US"/>
    </w:rPr>
  </w:style>
  <w:style w:type="paragraph" w:customStyle="1" w:styleId="TabelleStandard8ptlinks">
    <w:name w:val="Tabelle Standard 8pt links"/>
    <w:basedOn w:val="Standard"/>
    <w:link w:val="TabelleStandard8ptlinksZchn"/>
    <w:rsid w:val="00B066CF"/>
    <w:pPr>
      <w:spacing w:after="0"/>
    </w:pPr>
    <w:rPr>
      <w:sz w:val="16"/>
      <w:szCs w:val="16"/>
      <w:lang w:eastAsia="en-US"/>
    </w:rPr>
  </w:style>
  <w:style w:type="character" w:customStyle="1" w:styleId="TabelleStandard8ptlinksZchn">
    <w:name w:val="Tabelle Standard 8pt links Zchn"/>
    <w:basedOn w:val="Absatz-Standardschriftart"/>
    <w:link w:val="TabelleStandard8ptlinks"/>
    <w:rsid w:val="00B066CF"/>
    <w:rPr>
      <w:sz w:val="16"/>
      <w:szCs w:val="16"/>
      <w:lang w:eastAsia="en-US"/>
    </w:rPr>
  </w:style>
  <w:style w:type="paragraph" w:customStyle="1" w:styleId="TabelleStandard8ptmittig">
    <w:name w:val="Tabelle Standard 8pt mittig"/>
    <w:basedOn w:val="Standard"/>
    <w:link w:val="TabelleStandard8ptmittigZchn"/>
    <w:qFormat/>
    <w:rsid w:val="007D3571"/>
    <w:pPr>
      <w:spacing w:before="120" w:line="180" w:lineRule="atLeast"/>
      <w:jc w:val="center"/>
    </w:pPr>
    <w:rPr>
      <w:rFonts w:eastAsia="Arial Unicode MS"/>
      <w:sz w:val="16"/>
      <w:szCs w:val="16"/>
      <w:lang w:eastAsia="en-US"/>
    </w:rPr>
  </w:style>
  <w:style w:type="character" w:customStyle="1" w:styleId="TabelleStandard8ptmittigZchn">
    <w:name w:val="Tabelle Standard 8pt mittig Zchn"/>
    <w:basedOn w:val="Absatz-Standardschriftart"/>
    <w:link w:val="TabelleStandard8ptmittig"/>
    <w:rsid w:val="007D3571"/>
    <w:rPr>
      <w:rFonts w:eastAsia="Arial Unicode MS"/>
      <w:sz w:val="16"/>
      <w:szCs w:val="16"/>
      <w:lang w:eastAsia="en-US"/>
    </w:rPr>
  </w:style>
  <w:style w:type="paragraph" w:customStyle="1" w:styleId="Aufzhlunga4Ebene">
    <w:name w:val="Aufzählung a. 4. Ebene"/>
    <w:basedOn w:val="Listenabsatz"/>
    <w:link w:val="Aufzhlunga4EbeneZchn"/>
    <w:qFormat/>
    <w:rsid w:val="00C86E56"/>
    <w:pPr>
      <w:numPr>
        <w:ilvl w:val="7"/>
        <w:numId w:val="27"/>
      </w:numPr>
      <w:spacing w:after="120" w:line="260" w:lineRule="atLeast"/>
      <w:contextualSpacing w:val="0"/>
    </w:pPr>
    <w:rPr>
      <w:rFonts w:eastAsia="Times New Roman" w:cs="Times New Roman"/>
      <w:szCs w:val="20"/>
    </w:rPr>
  </w:style>
  <w:style w:type="paragraph" w:customStyle="1" w:styleId="Aufzhlung15Ebene">
    <w:name w:val="Aufzählung (1) 5. Ebene"/>
    <w:basedOn w:val="Listenabsatz"/>
    <w:link w:val="Aufzhlung15EbeneZchn"/>
    <w:qFormat/>
    <w:rsid w:val="00C86E56"/>
    <w:pPr>
      <w:numPr>
        <w:ilvl w:val="8"/>
        <w:numId w:val="27"/>
      </w:numPr>
      <w:spacing w:after="120" w:line="260" w:lineRule="atLeast"/>
    </w:pPr>
    <w:rPr>
      <w:rFonts w:eastAsia="Times New Roman" w:cs="Times New Roman"/>
      <w:szCs w:val="20"/>
    </w:rPr>
  </w:style>
  <w:style w:type="character" w:customStyle="1" w:styleId="Aufzhlunga4EbeneZchn">
    <w:name w:val="Aufzählung a. 4. Ebene Zchn"/>
    <w:basedOn w:val="Absatz-Standardschriftart"/>
    <w:link w:val="Aufzhlunga4Ebene"/>
    <w:rsid w:val="00D06186"/>
    <w:rPr>
      <w:lang w:eastAsia="en-US"/>
    </w:rPr>
  </w:style>
  <w:style w:type="character" w:customStyle="1" w:styleId="Aufzhlung15EbeneZchn">
    <w:name w:val="Aufzählung (1) 5. Ebene Zchn"/>
    <w:basedOn w:val="Aufzhlunga4EbeneZchn"/>
    <w:link w:val="Aufzhlung15Ebene"/>
    <w:rsid w:val="00D06186"/>
    <w:rPr>
      <w:lang w:eastAsia="en-US"/>
    </w:rPr>
  </w:style>
  <w:style w:type="paragraph" w:customStyle="1" w:styleId="UnterschriftenblockStandard">
    <w:name w:val="Unterschriftenblock: Standard"/>
    <w:basedOn w:val="Standard"/>
    <w:rsid w:val="00EC37B5"/>
    <w:pPr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tabs>
        <w:tab w:val="left" w:pos="4536"/>
        <w:tab w:val="left" w:pos="5387"/>
      </w:tabs>
      <w:ind w:left="113"/>
    </w:pPr>
    <w:rPr>
      <w:lang w:eastAsia="en-US"/>
    </w:rPr>
  </w:style>
  <w:style w:type="numbering" w:customStyle="1" w:styleId="aSysListenabsatzTabelle8ptAufzhlungen">
    <w:name w:val="aSys Listenabsatz Tabelle 8pt Aufzählungen"/>
    <w:uiPriority w:val="99"/>
    <w:rsid w:val="00DF6334"/>
    <w:pPr>
      <w:numPr>
        <w:numId w:val="28"/>
      </w:numPr>
    </w:pPr>
  </w:style>
  <w:style w:type="paragraph" w:customStyle="1" w:styleId="Aufzhlung1113Ebene">
    <w:name w:val="Aufzählung 1.1.1 3. Ebene"/>
    <w:basedOn w:val="Listenabsatz"/>
    <w:link w:val="Aufzhlung1113EbeneZchn"/>
    <w:qFormat/>
    <w:rsid w:val="00C86E56"/>
    <w:pPr>
      <w:numPr>
        <w:ilvl w:val="6"/>
        <w:numId w:val="27"/>
      </w:numPr>
      <w:spacing w:after="60" w:line="260" w:lineRule="atLeast"/>
      <w:contextualSpacing w:val="0"/>
    </w:pPr>
    <w:rPr>
      <w:szCs w:val="24"/>
    </w:rPr>
  </w:style>
  <w:style w:type="character" w:customStyle="1" w:styleId="Aufzhlung1113EbeneZchn">
    <w:name w:val="Aufzählung 1.1.1 3. Ebene Zchn"/>
    <w:basedOn w:val="berschrift3Zchn"/>
    <w:link w:val="Aufzhlung1113Ebene"/>
    <w:rsid w:val="00D06186"/>
    <w:rPr>
      <w:rFonts w:eastAsiaTheme="minorHAnsi" w:cstheme="minorBidi"/>
      <w:b w:val="0"/>
      <w:color w:val="0068A9" w:themeColor="accent1"/>
      <w:szCs w:val="24"/>
      <w:lang w:eastAsia="en-US"/>
    </w:rPr>
  </w:style>
  <w:style w:type="table" w:customStyle="1" w:styleId="arvato-Tabelleblau">
    <w:name w:val="arvato-Tabelle blau"/>
    <w:basedOn w:val="NormaleTabelle"/>
    <w:uiPriority w:val="99"/>
    <w:rsid w:val="0072461C"/>
    <w:pPr>
      <w:spacing w:before="120"/>
      <w:jc w:val="center"/>
    </w:pPr>
    <w:tblPr>
      <w:tblStyleRowBandSize w:val="1"/>
      <w:jc w:val="center"/>
      <w:tblBorders>
        <w:bottom w:val="single" w:sz="4" w:space="0" w:color="646464" w:themeColor="text2"/>
        <w:insideH w:val="single" w:sz="4" w:space="0" w:color="D9D9D9"/>
        <w:insideV w:val="single" w:sz="4" w:space="0" w:color="D9D9D9"/>
      </w:tblBorders>
    </w:tblPr>
    <w:trPr>
      <w:jc w:val="center"/>
    </w:trPr>
    <w:tcPr>
      <w:vAlign w:val="center"/>
    </w:tcPr>
    <w:tblStylePr w:type="firstRow">
      <w:rPr>
        <w:rFonts w:ascii="Arial" w:hAnsi="Arial"/>
        <w:b/>
        <w:color w:val="FFFFFF" w:themeColor="background1"/>
      </w:rPr>
      <w:tblPr/>
      <w:trPr>
        <w:tblHeader/>
      </w:trPr>
      <w:tcPr>
        <w:shd w:val="clear" w:color="auto" w:fill="0068A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Grafikrahmenoben">
    <w:name w:val="Grafikrahmen oben"/>
    <w:basedOn w:val="Standard"/>
    <w:next w:val="Standard"/>
    <w:rsid w:val="005F5604"/>
    <w:pPr>
      <w:keepNext/>
      <w:pBdr>
        <w:top w:val="single" w:sz="4" w:space="1" w:color="0068A9" w:themeColor="accent1"/>
      </w:pBdr>
      <w:spacing w:after="0" w:line="240" w:lineRule="atLeast"/>
      <w:jc w:val="center"/>
    </w:pPr>
    <w:rPr>
      <w:noProof/>
    </w:rPr>
  </w:style>
  <w:style w:type="paragraph" w:customStyle="1" w:styleId="TabelleFunote">
    <w:name w:val="Tabelle Fußnote"/>
    <w:basedOn w:val="Standard"/>
    <w:link w:val="TabelleFunoteZchn"/>
    <w:qFormat/>
    <w:rsid w:val="00FF2E5A"/>
    <w:pPr>
      <w:tabs>
        <w:tab w:val="left" w:pos="142"/>
      </w:tabs>
      <w:spacing w:before="120" w:line="220" w:lineRule="atLeast"/>
      <w:ind w:left="142" w:hanging="142"/>
    </w:pPr>
    <w:rPr>
      <w:sz w:val="18"/>
      <w:szCs w:val="18"/>
    </w:rPr>
  </w:style>
  <w:style w:type="character" w:customStyle="1" w:styleId="TabelleFunoteZchn">
    <w:name w:val="Tabelle Fußnote Zchn"/>
    <w:basedOn w:val="Absatz-Standardschriftart"/>
    <w:link w:val="TabelleFunote"/>
    <w:rsid w:val="00FF2E5A"/>
    <w:rPr>
      <w:rFonts w:ascii="Arial" w:hAnsi="Arial"/>
      <w:sz w:val="18"/>
      <w:szCs w:val="18"/>
    </w:rPr>
  </w:style>
  <w:style w:type="paragraph" w:styleId="Kopfzeile">
    <w:name w:val="header"/>
    <w:basedOn w:val="Standard"/>
    <w:link w:val="KopfzeileZchn"/>
    <w:semiHidden/>
    <w:locked/>
    <w:rsid w:val="009216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semiHidden/>
    <w:rsid w:val="000F05F7"/>
  </w:style>
  <w:style w:type="character" w:styleId="Fett">
    <w:name w:val="Strong"/>
    <w:basedOn w:val="Absatz-Standardschriftart"/>
    <w:qFormat/>
    <w:locked/>
    <w:rsid w:val="0034781A"/>
    <w:rPr>
      <w:b/>
      <w:bCs/>
    </w:rPr>
  </w:style>
  <w:style w:type="paragraph" w:styleId="Beschriftung">
    <w:name w:val="caption"/>
    <w:basedOn w:val="Standard"/>
    <w:next w:val="Standard"/>
    <w:locked/>
    <w:rsid w:val="009C5187"/>
    <w:pPr>
      <w:tabs>
        <w:tab w:val="left" w:pos="1276"/>
      </w:tabs>
      <w:spacing w:before="120" w:after="240"/>
      <w:jc w:val="center"/>
    </w:pPr>
    <w:rPr>
      <w:b/>
      <w:bCs/>
      <w:sz w:val="18"/>
      <w:szCs w:val="18"/>
    </w:rPr>
  </w:style>
  <w:style w:type="paragraph" w:customStyle="1" w:styleId="Tabellenkopf">
    <w:name w:val="Tabellenkopf"/>
    <w:basedOn w:val="Standard"/>
    <w:semiHidden/>
    <w:rsid w:val="00051CAD"/>
    <w:pPr>
      <w:jc w:val="center"/>
    </w:pPr>
    <w:rPr>
      <w:b/>
      <w:color w:val="FFFFFF" w:themeColor="background1"/>
      <w:szCs w:val="24"/>
    </w:rPr>
  </w:style>
  <w:style w:type="paragraph" w:customStyle="1" w:styleId="TabelleAufzhlung18pt">
    <w:name w:val="Tabelle Aufzählung 1 8pt"/>
    <w:basedOn w:val="Aufzhlung1"/>
    <w:link w:val="TabelleAufzhlung18ptZchn"/>
    <w:qFormat/>
    <w:rsid w:val="00890365"/>
    <w:pPr>
      <w:numPr>
        <w:numId w:val="12"/>
      </w:numPr>
      <w:tabs>
        <w:tab w:val="clear" w:pos="170"/>
        <w:tab w:val="left" w:pos="227"/>
      </w:tabs>
      <w:spacing w:before="60" w:after="60" w:line="180" w:lineRule="atLeast"/>
    </w:pPr>
    <w:rPr>
      <w:sz w:val="16"/>
      <w:szCs w:val="16"/>
    </w:rPr>
  </w:style>
  <w:style w:type="character" w:customStyle="1" w:styleId="TabelleAufzhlung18ptZchn">
    <w:name w:val="Tabelle Aufzählung 1 8pt Zchn"/>
    <w:basedOn w:val="Absatz-Standardschriftart"/>
    <w:link w:val="TabelleAufzhlung18pt"/>
    <w:rsid w:val="00890365"/>
    <w:rPr>
      <w:rFonts w:eastAsia="Arial Unicode MS" w:cs="Arial"/>
      <w:sz w:val="16"/>
      <w:szCs w:val="16"/>
    </w:rPr>
  </w:style>
  <w:style w:type="paragraph" w:customStyle="1" w:styleId="TabelleAufzhlung28pt">
    <w:name w:val="Tabelle Aufzählung 2 8pt"/>
    <w:basedOn w:val="TabelleStandard8ptlinks"/>
    <w:link w:val="TabelleAufzhlung28ptZchn"/>
    <w:qFormat/>
    <w:rsid w:val="000D3E93"/>
    <w:pPr>
      <w:numPr>
        <w:numId w:val="35"/>
      </w:numPr>
      <w:spacing w:before="60" w:after="60" w:line="180" w:lineRule="atLeast"/>
      <w:ind w:left="340" w:right="57" w:hanging="170"/>
    </w:pPr>
  </w:style>
  <w:style w:type="character" w:customStyle="1" w:styleId="TabelleAufzhlung28ptZchn">
    <w:name w:val="Tabelle Aufzählung 2 8pt Zchn"/>
    <w:basedOn w:val="TabelleStandard8ptlinksZchn"/>
    <w:link w:val="TabelleAufzhlung28pt"/>
    <w:rsid w:val="000D3E93"/>
    <w:rPr>
      <w:sz w:val="16"/>
      <w:szCs w:val="16"/>
      <w:lang w:eastAsia="en-US"/>
    </w:rPr>
  </w:style>
  <w:style w:type="paragraph" w:styleId="berarbeitung">
    <w:name w:val="Revision"/>
    <w:hidden/>
    <w:uiPriority w:val="99"/>
    <w:semiHidden/>
    <w:rsid w:val="00167A97"/>
    <w:pPr>
      <w:spacing w:after="0" w:line="240" w:lineRule="auto"/>
    </w:pPr>
  </w:style>
  <w:style w:type="numbering" w:customStyle="1" w:styleId="aSysListenabsatzAufzhlungen">
    <w:name w:val="aSys Listenabsatz Aufzählungen"/>
    <w:uiPriority w:val="99"/>
    <w:rsid w:val="00855FDC"/>
    <w:pPr>
      <w:numPr>
        <w:numId w:val="14"/>
      </w:numPr>
    </w:pPr>
  </w:style>
  <w:style w:type="paragraph" w:styleId="Zitat">
    <w:name w:val="Quote"/>
    <w:basedOn w:val="Standard"/>
    <w:link w:val="ZitatZchn"/>
    <w:uiPriority w:val="29"/>
    <w:rsid w:val="00FD3349"/>
    <w:pPr>
      <w:jc w:val="left"/>
    </w:pPr>
    <w:rPr>
      <w:rFonts w:asciiTheme="minorHAnsi" w:hAnsiTheme="minorHAnsi" w:cstheme="minorBidi"/>
      <w:i/>
      <w:iCs/>
      <w:color w:val="000000" w:themeColor="text1"/>
      <w:szCs w:val="22"/>
    </w:rPr>
  </w:style>
  <w:style w:type="character" w:customStyle="1" w:styleId="ZitatZchn">
    <w:name w:val="Zitat Zchn"/>
    <w:basedOn w:val="Absatz-Standardschriftart"/>
    <w:link w:val="Zitat"/>
    <w:uiPriority w:val="29"/>
    <w:rsid w:val="00FD3349"/>
    <w:rPr>
      <w:rFonts w:asciiTheme="minorHAnsi" w:eastAsiaTheme="minorEastAsia" w:hAnsiTheme="minorHAnsi" w:cstheme="minorBidi"/>
      <w:i/>
      <w:iCs/>
      <w:color w:val="000000" w:themeColor="text1"/>
      <w:szCs w:val="22"/>
    </w:rPr>
  </w:style>
  <w:style w:type="character" w:customStyle="1" w:styleId="ListenabsatzZchn">
    <w:name w:val="Listenabsatz Zchn"/>
    <w:basedOn w:val="Absatz-Standardschriftart"/>
    <w:link w:val="Listenabsatz"/>
    <w:uiPriority w:val="34"/>
    <w:semiHidden/>
    <w:rsid w:val="000F05F7"/>
    <w:rPr>
      <w:rFonts w:eastAsiaTheme="minorHAnsi" w:cstheme="minorBidi"/>
      <w:szCs w:val="22"/>
      <w:lang w:eastAsia="en-US"/>
    </w:rPr>
  </w:style>
  <w:style w:type="paragraph" w:customStyle="1" w:styleId="TabelleStandard8pt">
    <w:name w:val="Tabelle Standard 8pt"/>
    <w:basedOn w:val="Standard"/>
    <w:qFormat/>
    <w:rsid w:val="00F36086"/>
    <w:pPr>
      <w:spacing w:before="120" w:line="200" w:lineRule="atLeast"/>
    </w:pPr>
    <w:rPr>
      <w:sz w:val="16"/>
    </w:rPr>
  </w:style>
  <w:style w:type="character" w:customStyle="1" w:styleId="Aufzhlung1Zchn">
    <w:name w:val="Aufzählung 1 Zchn"/>
    <w:basedOn w:val="Absatz-Standardschriftart"/>
    <w:link w:val="Aufzhlung1"/>
    <w:rsid w:val="00C86135"/>
    <w:rPr>
      <w:rFonts w:eastAsia="Arial Unicode MS" w:cs="Arial"/>
      <w:szCs w:val="24"/>
    </w:rPr>
  </w:style>
  <w:style w:type="paragraph" w:customStyle="1" w:styleId="Standardlinks">
    <w:name w:val="Standard links"/>
    <w:basedOn w:val="Standard"/>
    <w:link w:val="StandardlinksZchn"/>
    <w:qFormat/>
    <w:rsid w:val="00F52E3E"/>
    <w:pPr>
      <w:spacing w:before="120"/>
      <w:jc w:val="left"/>
    </w:pPr>
  </w:style>
  <w:style w:type="character" w:customStyle="1" w:styleId="StandardlinksZchn">
    <w:name w:val="Standard links Zchn"/>
    <w:basedOn w:val="Absatz-Standardschriftart"/>
    <w:link w:val="Standardlinks"/>
    <w:rsid w:val="00F52E3E"/>
  </w:style>
  <w:style w:type="paragraph" w:customStyle="1" w:styleId="TitelDokumentart">
    <w:name w:val="Titel (Dokumentart)"/>
    <w:basedOn w:val="Standard"/>
    <w:next w:val="Standard"/>
    <w:link w:val="TitelDokumentartZchn"/>
    <w:rsid w:val="00D43DC4"/>
    <w:pPr>
      <w:spacing w:before="1800"/>
      <w:jc w:val="center"/>
    </w:pPr>
    <w:rPr>
      <w:b/>
      <w:sz w:val="24"/>
    </w:rPr>
  </w:style>
  <w:style w:type="character" w:customStyle="1" w:styleId="TitelDokumentartZchn">
    <w:name w:val="Titel (Dokumentart) Zchn"/>
    <w:basedOn w:val="Absatz-Standardschriftart"/>
    <w:link w:val="TitelDokumentart"/>
    <w:rsid w:val="00D43DC4"/>
    <w:rPr>
      <w:b/>
      <w:sz w:val="24"/>
    </w:rPr>
  </w:style>
  <w:style w:type="paragraph" w:customStyle="1" w:styleId="Standardmittig">
    <w:name w:val="Standard mittig"/>
    <w:basedOn w:val="Standard"/>
    <w:link w:val="StandardmittigZchn"/>
    <w:qFormat/>
    <w:rsid w:val="00BC7F5A"/>
    <w:pPr>
      <w:jc w:val="center"/>
    </w:pPr>
    <w:rPr>
      <w:noProof/>
    </w:rPr>
  </w:style>
  <w:style w:type="character" w:customStyle="1" w:styleId="StandardmittigZchn">
    <w:name w:val="Standard mittig Zchn"/>
    <w:basedOn w:val="Absatz-Standardschriftart"/>
    <w:link w:val="Standardmittig"/>
    <w:rsid w:val="00BC7F5A"/>
    <w:rPr>
      <w:noProof/>
    </w:rPr>
  </w:style>
  <w:style w:type="paragraph" w:customStyle="1" w:styleId="TitelInfo">
    <w:name w:val="Titel (Info)"/>
    <w:basedOn w:val="Standard"/>
    <w:link w:val="TitelInfoZchn"/>
    <w:rsid w:val="00D969BD"/>
    <w:pPr>
      <w:jc w:val="center"/>
    </w:pPr>
    <w:rPr>
      <w:b/>
      <w:sz w:val="24"/>
    </w:rPr>
  </w:style>
  <w:style w:type="character" w:customStyle="1" w:styleId="TitelInfoZchn">
    <w:name w:val="Titel (Info) Zchn"/>
    <w:basedOn w:val="Absatz-Standardschriftart"/>
    <w:link w:val="TitelInfo"/>
    <w:rsid w:val="00D969BD"/>
    <w:rPr>
      <w:b/>
      <w:sz w:val="24"/>
    </w:rPr>
  </w:style>
  <w:style w:type="paragraph" w:customStyle="1" w:styleId="TitelProjektname">
    <w:name w:val="Titel (Projektname)"/>
    <w:basedOn w:val="Standard"/>
    <w:link w:val="TitelProjektnameZchn"/>
    <w:rsid w:val="00807374"/>
    <w:pPr>
      <w:jc w:val="center"/>
    </w:pPr>
    <w:rPr>
      <w:b/>
      <w:sz w:val="24"/>
    </w:rPr>
  </w:style>
  <w:style w:type="character" w:customStyle="1" w:styleId="TitelProjektnameZchn">
    <w:name w:val="Titel (Projektname) Zchn"/>
    <w:basedOn w:val="TitelInfoZchn"/>
    <w:link w:val="TitelProjektname"/>
    <w:rsid w:val="00807374"/>
    <w:rPr>
      <w:b/>
      <w:sz w:val="24"/>
    </w:rPr>
  </w:style>
  <w:style w:type="paragraph" w:customStyle="1" w:styleId="aSysVerweisorange">
    <w:name w:val="aSys Verweis orange"/>
    <w:basedOn w:val="Standard"/>
    <w:rsid w:val="002928C8"/>
    <w:pPr>
      <w:shd w:val="clear" w:color="auto" w:fill="F05D25"/>
      <w:autoSpaceDE w:val="0"/>
      <w:autoSpaceDN w:val="0"/>
      <w:adjustRightInd w:val="0"/>
      <w:jc w:val="left"/>
    </w:pPr>
    <w:rPr>
      <w:rFonts w:eastAsia="Arial Unicode MS" w:cs="Arial"/>
      <w:b/>
      <w:color w:val="FFFFFF" w:themeColor="background1"/>
    </w:rPr>
  </w:style>
  <w:style w:type="paragraph" w:customStyle="1" w:styleId="Nummerierung1">
    <w:name w:val="Nummerierung 1."/>
    <w:basedOn w:val="Standard"/>
    <w:link w:val="Nummerierung1Zchn"/>
    <w:qFormat/>
    <w:rsid w:val="00925AF0"/>
    <w:pPr>
      <w:numPr>
        <w:numId w:val="18"/>
      </w:numPr>
      <w:tabs>
        <w:tab w:val="left" w:pos="357"/>
      </w:tabs>
      <w:ind w:left="357" w:hanging="357"/>
      <w:jc w:val="left"/>
    </w:pPr>
  </w:style>
  <w:style w:type="character" w:customStyle="1" w:styleId="Nummerierung1Zchn">
    <w:name w:val="Nummerierung 1. Zchn"/>
    <w:basedOn w:val="Aufzhlunga4EbeneZchn"/>
    <w:link w:val="Nummerierung1"/>
    <w:rsid w:val="00925AF0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785C56"/>
    <w:pPr>
      <w:spacing w:before="0" w:after="120"/>
    </w:pPr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785C56"/>
    <w:rPr>
      <w:rFonts w:ascii="Garamond" w:hAnsi="Garamond"/>
      <w:b/>
      <w:bCs/>
      <w:szCs w:val="20"/>
    </w:rPr>
  </w:style>
  <w:style w:type="paragraph" w:customStyle="1" w:styleId="Grafikrahmenunten">
    <w:name w:val="Grafikrahmen unten"/>
    <w:basedOn w:val="Grafikrahmenoben"/>
    <w:next w:val="Standard"/>
    <w:rsid w:val="00136F4E"/>
    <w:pPr>
      <w:keepNext w:val="0"/>
      <w:spacing w:line="120" w:lineRule="atLeast"/>
    </w:pPr>
    <w:rPr>
      <w:sz w:val="12"/>
    </w:rPr>
  </w:style>
  <w:style w:type="table" w:customStyle="1" w:styleId="TabelleGrafikrahmen">
    <w:name w:val="Tabelle Grafikrahmen"/>
    <w:basedOn w:val="NormaleTabelle"/>
    <w:uiPriority w:val="99"/>
    <w:rsid w:val="005F5604"/>
    <w:pPr>
      <w:spacing w:after="0" w:line="240" w:lineRule="auto"/>
    </w:pPr>
    <w:tblPr>
      <w:tblBorders>
        <w:top w:val="single" w:sz="4" w:space="0" w:color="0068A9" w:themeColor="accent1"/>
        <w:bottom w:val="single" w:sz="4" w:space="0" w:color="0068A9" w:themeColor="accent1"/>
      </w:tblBorders>
      <w:tblCellMar>
        <w:top w:w="284" w:type="dxa"/>
        <w:left w:w="0" w:type="dxa"/>
        <w:right w:w="0" w:type="dxa"/>
      </w:tblCellMar>
    </w:tblPr>
    <w:trPr>
      <w:cantSplit/>
    </w:trPr>
    <w:tcPr>
      <w:shd w:val="clear" w:color="auto" w:fill="auto"/>
    </w:tcPr>
  </w:style>
  <w:style w:type="numbering" w:customStyle="1" w:styleId="aSysListenformatvorlageGliederung">
    <w:name w:val="aSys Listenformatvorlage Gliederung"/>
    <w:uiPriority w:val="99"/>
    <w:rsid w:val="00C86E56"/>
    <w:pPr>
      <w:numPr>
        <w:numId w:val="25"/>
      </w:numPr>
    </w:pPr>
  </w:style>
  <w:style w:type="paragraph" w:customStyle="1" w:styleId="Aufzhlung112Ebene">
    <w:name w:val="Aufzählung 1.1 2. Ebene"/>
    <w:basedOn w:val="Aufzhlung1113Ebene"/>
    <w:link w:val="Aufzhlung112EbeneZchn"/>
    <w:qFormat/>
    <w:rsid w:val="00C86E56"/>
    <w:pPr>
      <w:numPr>
        <w:ilvl w:val="5"/>
      </w:numPr>
    </w:pPr>
  </w:style>
  <w:style w:type="character" w:customStyle="1" w:styleId="Aufzhlung112EbeneZchn">
    <w:name w:val="Aufzählung 1.1 2. Ebene Zchn"/>
    <w:basedOn w:val="Aufzhlung1113EbeneZchn"/>
    <w:link w:val="Aufzhlung112Ebene"/>
    <w:rsid w:val="00011718"/>
    <w:rPr>
      <w:rFonts w:eastAsiaTheme="minorHAnsi" w:cstheme="minorBidi"/>
      <w:b w:val="0"/>
      <w:color w:val="0068A9" w:themeColor="accent1"/>
      <w:szCs w:val="24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D4031C"/>
    <w:rPr>
      <w:color w:val="808080"/>
    </w:rPr>
  </w:style>
  <w:style w:type="paragraph" w:customStyle="1" w:styleId="LinkDate">
    <w:name w:val="LinkDate"/>
    <w:basedOn w:val="Standardmittig"/>
    <w:link w:val="LinkDateZchn"/>
    <w:rsid w:val="00D4031C"/>
  </w:style>
  <w:style w:type="paragraph" w:customStyle="1" w:styleId="Anlagenverzeichnis">
    <w:name w:val="Anlagenverzeichnis"/>
    <w:basedOn w:val="Standard"/>
    <w:link w:val="AnlagenverzeichnisZchn"/>
    <w:rsid w:val="00AF1A60"/>
    <w:pPr>
      <w:tabs>
        <w:tab w:val="left" w:pos="993"/>
      </w:tabs>
      <w:ind w:left="993" w:hanging="993"/>
    </w:pPr>
  </w:style>
  <w:style w:type="character" w:customStyle="1" w:styleId="LinkDateZchn">
    <w:name w:val="LinkDate Zchn"/>
    <w:basedOn w:val="StandardmittigZchn"/>
    <w:link w:val="LinkDate"/>
    <w:rsid w:val="00D4031C"/>
    <w:rPr>
      <w:noProof/>
    </w:rPr>
  </w:style>
  <w:style w:type="character" w:customStyle="1" w:styleId="AnlagenverzeichnisZchn">
    <w:name w:val="Anlagenverzeichnis Zchn"/>
    <w:basedOn w:val="Absatz-Standardschriftart"/>
    <w:link w:val="Anlagenverzeichnis"/>
    <w:rsid w:val="00AF1A60"/>
  </w:style>
  <w:style w:type="paragraph" w:customStyle="1" w:styleId="Zwischenberschrift2-10pt">
    <w:name w:val="Zwischenüberschrift 2 - 10 pt"/>
    <w:basedOn w:val="Zwischenberschrift1-12pt"/>
    <w:link w:val="Zwischenberschrift2-10ptZchn"/>
    <w:qFormat/>
    <w:rsid w:val="00713253"/>
    <w:rPr>
      <w:sz w:val="20"/>
    </w:rPr>
  </w:style>
  <w:style w:type="character" w:customStyle="1" w:styleId="Zwischenberschrift2-10ptZchn">
    <w:name w:val="Zwischenüberschrift 2 - 10 pt Zchn"/>
    <w:basedOn w:val="Zwischenberschrift1-12ptZchn"/>
    <w:link w:val="Zwischenberschrift2-10pt"/>
    <w:rsid w:val="00713253"/>
    <w:rPr>
      <w:b/>
      <w:color w:val="0068A9" w:themeColor="accent1"/>
      <w:sz w:val="24"/>
      <w:lang w:eastAsia="en-US"/>
    </w:rPr>
  </w:style>
  <w:style w:type="paragraph" w:customStyle="1" w:styleId="Kopfzeile2Seite">
    <w:name w:val="Kopfzeile 2. Seite"/>
    <w:basedOn w:val="Standard"/>
    <w:rsid w:val="006C3A19"/>
    <w:pPr>
      <w:jc w:val="left"/>
    </w:pPr>
    <w:rPr>
      <w:b/>
      <w:color w:val="0068A9" w:themeColor="accent1"/>
      <w:sz w:val="24"/>
    </w:rPr>
  </w:style>
  <w:style w:type="paragraph" w:customStyle="1" w:styleId="FormatvorlageAbbildungsverzeichnisRechts-0cm">
    <w:name w:val="Formatvorlage Abbildungsverzeichnis + Rechts:  -0 cm"/>
    <w:basedOn w:val="Abbildungsverzeichnis"/>
    <w:rsid w:val="000D796D"/>
    <w:pPr>
      <w:ind w:right="-2"/>
    </w:pPr>
  </w:style>
  <w:style w:type="paragraph" w:customStyle="1" w:styleId="FormatvorlageAbbildungsverzeichnisRechts-0cm1">
    <w:name w:val="Formatvorlage Abbildungsverzeichnis + Rechts:  -0 cm1"/>
    <w:basedOn w:val="Abbildungsverzeichnis"/>
    <w:rsid w:val="000D796D"/>
    <w:pPr>
      <w:ind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30097">
                  <w:marLeft w:val="191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1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8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8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35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23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60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1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086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9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4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3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77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17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5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8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33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3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2789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10744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4968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7394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5127">
          <w:marLeft w:val="0"/>
          <w:marRight w:val="0"/>
          <w:marTop w:val="31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8866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4656">
                  <w:marLeft w:val="0"/>
                  <w:marRight w:val="0"/>
                  <w:marTop w:val="58"/>
                  <w:marBottom w:val="4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1205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4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2498">
                  <w:marLeft w:val="191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6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0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22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77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76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1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16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295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5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1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footer" Target="footer3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header" Target="header1.xml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header" Target="header3.xml"/><Relationship Id="rId8" Type="http://schemas.openxmlformats.org/officeDocument/2006/relationships/styles" Target="styles.xml"/><Relationship Id="rId51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aSys_Farben 2015_1">
      <a:dk1>
        <a:srgbClr val="000000"/>
      </a:dk1>
      <a:lt1>
        <a:srgbClr val="FFFFFF"/>
      </a:lt1>
      <a:dk2>
        <a:srgbClr val="646464"/>
      </a:dk2>
      <a:lt2>
        <a:srgbClr val="E5F1F7"/>
      </a:lt2>
      <a:accent1>
        <a:srgbClr val="0068A9"/>
      </a:accent1>
      <a:accent2>
        <a:srgbClr val="B2D6E8"/>
      </a:accent2>
      <a:accent3>
        <a:srgbClr val="002749"/>
      </a:accent3>
      <a:accent4>
        <a:srgbClr val="66ADD1"/>
      </a:accent4>
      <a:accent5>
        <a:srgbClr val="D0D0D0"/>
      </a:accent5>
      <a:accent6>
        <a:srgbClr val="B0C800"/>
      </a:accent6>
      <a:hlink>
        <a:srgbClr val="0068A9"/>
      </a:hlink>
      <a:folHlink>
        <a:srgbClr val="66ADD1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2015-06-25T00:00:00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Sprache_NMI xmlns="e4e1fc92-68d3-4d3b-b575-5e2c2084f681">Deutsch</Sprache_NMI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C34B283DB93E459A9A4E1E778145F9" ma:contentTypeVersion="1" ma:contentTypeDescription="Ein neues Dokument erstellen." ma:contentTypeScope="" ma:versionID="b6e81520f84aab4b62a00d7d1e007880">
  <xsd:schema xmlns:xsd="http://www.w3.org/2001/XMLSchema" xmlns:xs="http://www.w3.org/2001/XMLSchema" xmlns:p="http://schemas.microsoft.com/office/2006/metadata/properties" xmlns:ns2="e4e1fc92-68d3-4d3b-b575-5e2c2084f681" targetNamespace="http://schemas.microsoft.com/office/2006/metadata/properties" ma:root="true" ma:fieldsID="f70a0876d05db53a67b69cd833a1d7ca" ns2:_="">
    <xsd:import namespace="e4e1fc92-68d3-4d3b-b575-5e2c2084f681"/>
    <xsd:element name="properties">
      <xsd:complexType>
        <xsd:sequence>
          <xsd:element name="documentManagement">
            <xsd:complexType>
              <xsd:all>
                <xsd:element ref="ns2:Sprache_NM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1fc92-68d3-4d3b-b575-5e2c2084f681" elementFormDefault="qualified">
    <xsd:import namespace="http://schemas.microsoft.com/office/2006/documentManagement/types"/>
    <xsd:import namespace="http://schemas.microsoft.com/office/infopath/2007/PartnerControls"/>
    <xsd:element name="Sprache_NMI" ma:index="8" nillable="true" ma:displayName="Sprachen" ma:default="Deutsch" ma:description="Diese Spalte wurde für NMI kreiert und ist in mehreren SharePoint-Bereichen zu finden" ma:format="Dropdown" ma:internalName="Sprache_NMI">
      <xsd:simpleType>
        <xsd:restriction base="dms:Choice">
          <xsd:enumeration value="Deutsch"/>
          <xsd:enumeration value="English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EB3BCA-3898-4690-9F7C-9C15F9E294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44966F-7DBF-45EE-AD2A-F3864ED07B21}">
  <ds:schemaRefs>
    <ds:schemaRef ds:uri="http://schemas.microsoft.com/office/2006/metadata/properties"/>
    <ds:schemaRef ds:uri="e4e1fc92-68d3-4d3b-b575-5e2c2084f681"/>
  </ds:schemaRefs>
</ds:datastoreItem>
</file>

<file path=customXml/itemProps4.xml><?xml version="1.0" encoding="utf-8"?>
<ds:datastoreItem xmlns:ds="http://schemas.openxmlformats.org/officeDocument/2006/customXml" ds:itemID="{A2980D8D-B297-4C2A-A321-52BB96F872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1fc92-68d3-4d3b-b575-5e2c2084f6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D9F628D-0871-4EF7-B825-2958F0E2B611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1F5EFD88-FF0B-4623-BDC5-9847AA9CA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956</Words>
  <Characters>6023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Infrastructure Services Software</Company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Kaminski-Nieswandt, Hilka-Luise, NMM-NEP</dc:creator>
  <cp:keywords/>
  <dc:description/>
  <cp:lastModifiedBy>Kaminski-Nieswandt, Hilka-Luise, NMM-NEP</cp:lastModifiedBy>
  <cp:revision>2</cp:revision>
  <cp:lastPrinted>2015-06-25T12:05:00Z</cp:lastPrinted>
  <dcterms:created xsi:type="dcterms:W3CDTF">2020-01-08T18:30:00Z</dcterms:created>
  <dcterms:modified xsi:type="dcterms:W3CDTF">2020-01-08T18:30:00Z</dcterms:modified>
</cp:coreProperties>
</file>